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sz w:val="28"/>
          <w:szCs w:val="28"/>
          <w:lang w:eastAsia="en-GB"/>
        </w:rPr>
        <w:t xml:space="preserve">MODIRISK:RBINS </w:t>
      </w:r>
      <w:proofErr w:type="spellStart"/>
      <w:r w:rsidRPr="005D08E9">
        <w:rPr>
          <w:rFonts w:ascii="Times New Roman" w:eastAsia="Times New Roman" w:hAnsi="Times New Roman" w:cs="Times New Roman"/>
          <w:b/>
          <w:bCs/>
          <w:color w:val="000000"/>
          <w:sz w:val="28"/>
          <w:szCs w:val="28"/>
          <w:lang w:eastAsia="en-GB"/>
        </w:rPr>
        <w:t>Diptera</w:t>
      </w:r>
      <w:proofErr w:type="spellEnd"/>
      <w:r w:rsidRPr="005D08E9">
        <w:rPr>
          <w:rFonts w:ascii="Times New Roman" w:eastAsia="Times New Roman" w:hAnsi="Times New Roman" w:cs="Times New Roman"/>
          <w:b/>
          <w:bCs/>
          <w:color w:val="000000"/>
          <w:sz w:val="28"/>
          <w:szCs w:val="28"/>
          <w:lang w:eastAsia="en-GB"/>
        </w:rPr>
        <w:t xml:space="preserve">: </w:t>
      </w:r>
      <w:proofErr w:type="spellStart"/>
      <w:r w:rsidRPr="005D08E9">
        <w:rPr>
          <w:rFonts w:ascii="Times New Roman" w:eastAsia="Times New Roman" w:hAnsi="Times New Roman" w:cs="Times New Roman"/>
          <w:b/>
          <w:bCs/>
          <w:color w:val="000000"/>
          <w:sz w:val="28"/>
          <w:szCs w:val="28"/>
          <w:lang w:eastAsia="en-GB"/>
        </w:rPr>
        <w:t>Culi</w:t>
      </w:r>
      <w:ins w:id="0" w:author="Wouter Dekoninck" w:date="2017-02-23T14:40:00Z">
        <w:r w:rsidR="009E476B">
          <w:rPr>
            <w:rFonts w:ascii="Times New Roman" w:eastAsia="Times New Roman" w:hAnsi="Times New Roman" w:cs="Times New Roman"/>
            <w:b/>
            <w:bCs/>
            <w:color w:val="000000"/>
            <w:sz w:val="28"/>
            <w:szCs w:val="28"/>
            <w:lang w:eastAsia="en-GB"/>
          </w:rPr>
          <w:t>ci</w:t>
        </w:r>
      </w:ins>
      <w:r w:rsidRPr="005D08E9">
        <w:rPr>
          <w:rFonts w:ascii="Times New Roman" w:eastAsia="Times New Roman" w:hAnsi="Times New Roman" w:cs="Times New Roman"/>
          <w:b/>
          <w:bCs/>
          <w:color w:val="000000"/>
          <w:sz w:val="28"/>
          <w:szCs w:val="28"/>
          <w:lang w:eastAsia="en-GB"/>
        </w:rPr>
        <w:t>dae</w:t>
      </w:r>
      <w:proofErr w:type="spellEnd"/>
      <w:r w:rsidRPr="005D08E9">
        <w:rPr>
          <w:rFonts w:ascii="Times New Roman" w:eastAsia="Times New Roman" w:hAnsi="Times New Roman" w:cs="Times New Roman"/>
          <w:b/>
          <w:bCs/>
          <w:color w:val="000000"/>
          <w:sz w:val="28"/>
          <w:szCs w:val="28"/>
          <w:lang w:eastAsia="en-GB"/>
        </w:rPr>
        <w:t xml:space="preserve"> Collection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del w:id="1" w:author="Wouter Dekoninck" w:date="2017-02-23T14:40:00Z">
        <w:r w:rsidRPr="005D08E9" w:rsidDel="009E476B">
          <w:rPr>
            <w:rFonts w:ascii="Times New Roman" w:eastAsia="Times New Roman" w:hAnsi="Times New Roman" w:cs="Times New Roman"/>
            <w:color w:val="000000"/>
            <w:lang w:eastAsia="en-GB"/>
          </w:rPr>
          <w:delText xml:space="preserve">Wouter </w:delText>
        </w:r>
      </w:del>
      <w:proofErr w:type="spellStart"/>
      <w:r w:rsidRPr="005D08E9">
        <w:rPr>
          <w:rFonts w:ascii="Times New Roman" w:eastAsia="Times New Roman" w:hAnsi="Times New Roman" w:cs="Times New Roman"/>
          <w:color w:val="000000"/>
          <w:lang w:eastAsia="en-GB"/>
        </w:rPr>
        <w:t>Wouter</w:t>
      </w:r>
      <w:proofErr w:type="spellEnd"/>
      <w:r w:rsidRPr="005D08E9">
        <w:rPr>
          <w:rFonts w:ascii="Times New Roman" w:eastAsia="Times New Roman" w:hAnsi="Times New Roman" w:cs="Times New Roman"/>
          <w:color w:val="000000"/>
          <w:lang w:eastAsia="en-GB"/>
        </w:rPr>
        <w:t xml:space="preserve"> Dekoninck</w:t>
      </w:r>
      <w:r w:rsidRPr="005D08E9">
        <w:rPr>
          <w:rFonts w:ascii="Times New Roman" w:eastAsia="Times New Roman" w:hAnsi="Times New Roman" w:cs="Times New Roman"/>
          <w:color w:val="000000"/>
          <w:sz w:val="13"/>
          <w:szCs w:val="13"/>
          <w:vertAlign w:val="superscript"/>
          <w:lang w:eastAsia="en-GB"/>
        </w:rPr>
        <w:t>1</w:t>
      </w:r>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Veerle</w:t>
      </w:r>
      <w:proofErr w:type="spellEnd"/>
      <w:r w:rsidRPr="005D08E9">
        <w:rPr>
          <w:rFonts w:ascii="Times New Roman" w:eastAsia="Times New Roman" w:hAnsi="Times New Roman" w:cs="Times New Roman"/>
          <w:color w:val="000000"/>
          <w:lang w:eastAsia="en-GB"/>
        </w:rPr>
        <w:t xml:space="preserve"> Versteirt</w:t>
      </w:r>
      <w:r w:rsidRPr="005D08E9">
        <w:rPr>
          <w:rFonts w:ascii="Times New Roman" w:eastAsia="Times New Roman" w:hAnsi="Times New Roman" w:cs="Times New Roman"/>
          <w:color w:val="000000"/>
          <w:sz w:val="13"/>
          <w:szCs w:val="13"/>
          <w:vertAlign w:val="superscript"/>
          <w:lang w:eastAsia="en-GB"/>
        </w:rPr>
        <w:t>2</w:t>
      </w:r>
      <w:r w:rsidRPr="005D08E9">
        <w:rPr>
          <w:rFonts w:ascii="Times New Roman" w:eastAsia="Times New Roman" w:hAnsi="Times New Roman" w:cs="Times New Roman"/>
          <w:color w:val="000000"/>
          <w:lang w:eastAsia="en-GB"/>
        </w:rPr>
        <w:t>, Dimitri dimitri.brosens@inbo.be</w:t>
      </w:r>
      <w:r w:rsidRPr="005D08E9">
        <w:rPr>
          <w:rFonts w:ascii="Times New Roman" w:eastAsia="Times New Roman" w:hAnsi="Times New Roman" w:cs="Times New Roman"/>
          <w:color w:val="000000"/>
          <w:sz w:val="13"/>
          <w:szCs w:val="13"/>
          <w:vertAlign w:val="superscript"/>
          <w:lang w:eastAsia="en-GB"/>
        </w:rPr>
        <w:t>3</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 xml:space="preserve">1 RBINS, Brussels, Belgium; 2 </w:t>
      </w:r>
      <w:proofErr w:type="spellStart"/>
      <w:r w:rsidRPr="005D08E9">
        <w:rPr>
          <w:rFonts w:ascii="Times New Roman" w:eastAsia="Times New Roman" w:hAnsi="Times New Roman" w:cs="Times New Roman"/>
          <w:color w:val="000000"/>
          <w:lang w:eastAsia="en-GB"/>
        </w:rPr>
        <w:t>Avia</w:t>
      </w:r>
      <w:proofErr w:type="spellEnd"/>
      <w:r w:rsidRPr="005D08E9">
        <w:rPr>
          <w:rFonts w:ascii="Times New Roman" w:eastAsia="Times New Roman" w:hAnsi="Times New Roman" w:cs="Times New Roman"/>
          <w:color w:val="000000"/>
          <w:lang w:eastAsia="en-GB"/>
        </w:rPr>
        <w:t>-GIS, , Belgium; 3 Belgian Biodiversity Platform, Brussels, Belgium</w:t>
      </w:r>
    </w:p>
    <w:p w:rsidR="009E476B" w:rsidRDefault="009E476B" w:rsidP="005D08E9">
      <w:pPr>
        <w:spacing w:after="0" w:line="240" w:lineRule="auto"/>
        <w:rPr>
          <w:ins w:id="2" w:author="Wouter Dekoninck" w:date="2017-02-23T14:41:00Z"/>
          <w:rFonts w:ascii="Times New Roman" w:eastAsia="Times New Roman" w:hAnsi="Times New Roman" w:cs="Times New Roman"/>
          <w:b/>
          <w:bCs/>
          <w:color w:val="000000"/>
          <w:lang w:eastAsia="en-GB"/>
        </w:rPr>
      </w:pPr>
    </w:p>
    <w:p w:rsidR="005D08E9" w:rsidRPr="00A428CE" w:rsidRDefault="005D08E9" w:rsidP="005D08E9">
      <w:pPr>
        <w:spacing w:after="0" w:line="240" w:lineRule="auto"/>
        <w:rPr>
          <w:rFonts w:ascii="Times New Roman" w:eastAsia="Times New Roman" w:hAnsi="Times New Roman" w:cs="Times New Roman"/>
          <w:sz w:val="24"/>
          <w:szCs w:val="24"/>
          <w:lang w:val="nl-BE" w:eastAsia="en-GB"/>
          <w:rPrChange w:id="3" w:author="BROSENS, Dimitri" w:date="2017-03-07T15:50:00Z">
            <w:rPr>
              <w:rFonts w:ascii="Times New Roman" w:eastAsia="Times New Roman" w:hAnsi="Times New Roman" w:cs="Times New Roman"/>
              <w:sz w:val="24"/>
              <w:szCs w:val="24"/>
              <w:lang w:eastAsia="en-GB"/>
            </w:rPr>
          </w:rPrChange>
        </w:rPr>
      </w:pPr>
      <w:proofErr w:type="spellStart"/>
      <w:r w:rsidRPr="00A428CE">
        <w:rPr>
          <w:rFonts w:ascii="Times New Roman" w:eastAsia="Times New Roman" w:hAnsi="Times New Roman" w:cs="Times New Roman"/>
          <w:b/>
          <w:bCs/>
          <w:color w:val="000000"/>
          <w:lang w:val="nl-BE" w:eastAsia="en-GB"/>
          <w:rPrChange w:id="4" w:author="BROSENS, Dimitri" w:date="2017-03-07T15:50:00Z">
            <w:rPr>
              <w:rFonts w:ascii="Times New Roman" w:eastAsia="Times New Roman" w:hAnsi="Times New Roman" w:cs="Times New Roman"/>
              <w:b/>
              <w:bCs/>
              <w:color w:val="000000"/>
              <w:lang w:eastAsia="en-GB"/>
            </w:rPr>
          </w:rPrChange>
        </w:rPr>
        <w:t>Corresponding</w:t>
      </w:r>
      <w:proofErr w:type="spellEnd"/>
      <w:r w:rsidRPr="00A428CE">
        <w:rPr>
          <w:rFonts w:ascii="Times New Roman" w:eastAsia="Times New Roman" w:hAnsi="Times New Roman" w:cs="Times New Roman"/>
          <w:b/>
          <w:bCs/>
          <w:color w:val="000000"/>
          <w:lang w:val="nl-BE" w:eastAsia="en-GB"/>
          <w:rPrChange w:id="5" w:author="BROSENS, Dimitri" w:date="2017-03-07T15:50:00Z">
            <w:rPr>
              <w:rFonts w:ascii="Times New Roman" w:eastAsia="Times New Roman" w:hAnsi="Times New Roman" w:cs="Times New Roman"/>
              <w:b/>
              <w:bCs/>
              <w:color w:val="000000"/>
              <w:lang w:eastAsia="en-GB"/>
            </w:rPr>
          </w:rPrChange>
        </w:rPr>
        <w:t xml:space="preserve"> </w:t>
      </w:r>
      <w:proofErr w:type="spellStart"/>
      <w:r w:rsidRPr="00A428CE">
        <w:rPr>
          <w:rFonts w:ascii="Times New Roman" w:eastAsia="Times New Roman" w:hAnsi="Times New Roman" w:cs="Times New Roman"/>
          <w:b/>
          <w:bCs/>
          <w:color w:val="000000"/>
          <w:lang w:val="nl-BE" w:eastAsia="en-GB"/>
          <w:rPrChange w:id="6" w:author="BROSENS, Dimitri" w:date="2017-03-07T15:50:00Z">
            <w:rPr>
              <w:rFonts w:ascii="Times New Roman" w:eastAsia="Times New Roman" w:hAnsi="Times New Roman" w:cs="Times New Roman"/>
              <w:b/>
              <w:bCs/>
              <w:color w:val="000000"/>
              <w:lang w:eastAsia="en-GB"/>
            </w:rPr>
          </w:rPrChange>
        </w:rPr>
        <w:t>author</w:t>
      </w:r>
      <w:proofErr w:type="spellEnd"/>
      <w:r w:rsidRPr="00A428CE">
        <w:rPr>
          <w:rFonts w:ascii="Times New Roman" w:eastAsia="Times New Roman" w:hAnsi="Times New Roman" w:cs="Times New Roman"/>
          <w:b/>
          <w:bCs/>
          <w:color w:val="000000"/>
          <w:lang w:val="nl-BE" w:eastAsia="en-GB"/>
          <w:rPrChange w:id="7" w:author="BROSENS, Dimitri" w:date="2017-03-07T15:50:00Z">
            <w:rPr>
              <w:rFonts w:ascii="Times New Roman" w:eastAsia="Times New Roman" w:hAnsi="Times New Roman" w:cs="Times New Roman"/>
              <w:b/>
              <w:bCs/>
              <w:color w:val="000000"/>
              <w:lang w:eastAsia="en-GB"/>
            </w:rPr>
          </w:rPrChange>
        </w:rPr>
        <w:t xml:space="preserve">(s): </w:t>
      </w:r>
      <w:del w:id="8" w:author="Wouter Dekoninck" w:date="2017-02-23T14:40:00Z">
        <w:r w:rsidRPr="00A428CE" w:rsidDel="009E476B">
          <w:rPr>
            <w:rFonts w:ascii="Times New Roman" w:eastAsia="Times New Roman" w:hAnsi="Times New Roman" w:cs="Times New Roman"/>
            <w:color w:val="000000"/>
            <w:lang w:val="nl-BE" w:eastAsia="en-GB"/>
            <w:rPrChange w:id="9" w:author="BROSENS, Dimitri" w:date="2017-03-07T15:50:00Z">
              <w:rPr>
                <w:rFonts w:ascii="Times New Roman" w:eastAsia="Times New Roman" w:hAnsi="Times New Roman" w:cs="Times New Roman"/>
                <w:color w:val="000000"/>
                <w:lang w:eastAsia="en-GB"/>
              </w:rPr>
            </w:rPrChange>
          </w:rPr>
          <w:delText xml:space="preserve">Wouter </w:delText>
        </w:r>
      </w:del>
      <w:r w:rsidRPr="00A428CE">
        <w:rPr>
          <w:rFonts w:ascii="Times New Roman" w:eastAsia="Times New Roman" w:hAnsi="Times New Roman" w:cs="Times New Roman"/>
          <w:color w:val="000000"/>
          <w:lang w:val="nl-BE" w:eastAsia="en-GB"/>
          <w:rPrChange w:id="10" w:author="BROSENS, Dimitri" w:date="2017-03-07T15:50:00Z">
            <w:rPr>
              <w:rFonts w:ascii="Times New Roman" w:eastAsia="Times New Roman" w:hAnsi="Times New Roman" w:cs="Times New Roman"/>
              <w:color w:val="000000"/>
              <w:lang w:eastAsia="en-GB"/>
            </w:rPr>
          </w:rPrChange>
        </w:rPr>
        <w:t xml:space="preserve">Wouter </w:t>
      </w:r>
      <w:proofErr w:type="spellStart"/>
      <w:r w:rsidRPr="00A428CE">
        <w:rPr>
          <w:rFonts w:ascii="Times New Roman" w:eastAsia="Times New Roman" w:hAnsi="Times New Roman" w:cs="Times New Roman"/>
          <w:color w:val="000000"/>
          <w:lang w:val="nl-BE" w:eastAsia="en-GB"/>
          <w:rPrChange w:id="11" w:author="BROSENS, Dimitri" w:date="2017-03-07T15:50:00Z">
            <w:rPr>
              <w:rFonts w:ascii="Times New Roman" w:eastAsia="Times New Roman" w:hAnsi="Times New Roman" w:cs="Times New Roman"/>
              <w:color w:val="000000"/>
              <w:lang w:eastAsia="en-GB"/>
            </w:rPr>
          </w:rPrChange>
        </w:rPr>
        <w:t>Dekoninck</w:t>
      </w:r>
      <w:proofErr w:type="spellEnd"/>
      <w:ins w:id="12" w:author="Wouter Dekoninck" w:date="2017-02-23T14:40:00Z">
        <w:r w:rsidR="009E476B" w:rsidRPr="00A428CE">
          <w:rPr>
            <w:rFonts w:ascii="Times New Roman" w:eastAsia="Times New Roman" w:hAnsi="Times New Roman" w:cs="Times New Roman"/>
            <w:color w:val="000000"/>
            <w:lang w:val="nl-BE" w:eastAsia="en-GB"/>
            <w:rPrChange w:id="13" w:author="BROSENS, Dimitri" w:date="2017-03-07T15:50:00Z">
              <w:rPr>
                <w:rFonts w:ascii="Times New Roman" w:eastAsia="Times New Roman" w:hAnsi="Times New Roman" w:cs="Times New Roman"/>
                <w:color w:val="000000"/>
                <w:lang w:eastAsia="en-GB"/>
              </w:rPr>
            </w:rPrChange>
          </w:rPr>
          <w:t xml:space="preserve">, </w:t>
        </w:r>
      </w:ins>
      <w:commentRangeStart w:id="14"/>
      <w:r w:rsidRPr="00A428CE">
        <w:rPr>
          <w:rFonts w:ascii="Times New Roman" w:eastAsia="Times New Roman" w:hAnsi="Times New Roman" w:cs="Times New Roman"/>
          <w:color w:val="000000"/>
          <w:lang w:val="nl-BE" w:eastAsia="en-GB"/>
          <w:rPrChange w:id="15" w:author="BROSENS, Dimitri" w:date="2017-03-07T15:50:00Z">
            <w:rPr>
              <w:rFonts w:ascii="Times New Roman" w:eastAsia="Times New Roman" w:hAnsi="Times New Roman" w:cs="Times New Roman"/>
              <w:color w:val="000000"/>
              <w:lang w:eastAsia="en-GB"/>
            </w:rPr>
          </w:rPrChange>
        </w:rPr>
        <w:t xml:space="preserve">Veerle </w:t>
      </w:r>
      <w:proofErr w:type="spellStart"/>
      <w:r w:rsidRPr="00A428CE">
        <w:rPr>
          <w:rFonts w:ascii="Times New Roman" w:eastAsia="Times New Roman" w:hAnsi="Times New Roman" w:cs="Times New Roman"/>
          <w:color w:val="000000"/>
          <w:lang w:val="nl-BE" w:eastAsia="en-GB"/>
          <w:rPrChange w:id="16" w:author="BROSENS, Dimitri" w:date="2017-03-07T15:50:00Z">
            <w:rPr>
              <w:rFonts w:ascii="Times New Roman" w:eastAsia="Times New Roman" w:hAnsi="Times New Roman" w:cs="Times New Roman"/>
              <w:color w:val="000000"/>
              <w:lang w:eastAsia="en-GB"/>
            </w:rPr>
          </w:rPrChange>
        </w:rPr>
        <w:t>Versteirt</w:t>
      </w:r>
      <w:commentRangeEnd w:id="14"/>
      <w:proofErr w:type="spellEnd"/>
      <w:r w:rsidR="00520999">
        <w:rPr>
          <w:rStyle w:val="Verwijzingopmerking"/>
        </w:rPr>
        <w:commentReference w:id="14"/>
      </w:r>
      <w:r w:rsidRPr="00A428CE">
        <w:rPr>
          <w:rFonts w:ascii="Times New Roman" w:eastAsia="Times New Roman" w:hAnsi="Times New Roman" w:cs="Times New Roman"/>
          <w:color w:val="000000"/>
          <w:lang w:val="nl-BE" w:eastAsia="en-GB"/>
          <w:rPrChange w:id="17" w:author="BROSENS, Dimitri" w:date="2017-03-07T15:50:00Z">
            <w:rPr>
              <w:rFonts w:ascii="Times New Roman" w:eastAsia="Times New Roman" w:hAnsi="Times New Roman" w:cs="Times New Roman"/>
              <w:color w:val="000000"/>
              <w:lang w:eastAsia="en-GB"/>
            </w:rPr>
          </w:rPrChange>
        </w:rPr>
        <w:t>, Dimitri dimitri.brosens@inbo.be (dimitri.brosens@inbo.be)</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 xml:space="preserve">Received </w:t>
      </w:r>
      <w:r w:rsidRPr="005D08E9">
        <w:rPr>
          <w:rFonts w:ascii="Times New Roman" w:eastAsia="Times New Roman" w:hAnsi="Times New Roman" w:cs="Times New Roman"/>
          <w:color w:val="FF0000"/>
          <w:lang w:eastAsia="en-GB"/>
        </w:rPr>
        <w:t>{date}</w:t>
      </w:r>
      <w:r w:rsidRPr="005D08E9">
        <w:rPr>
          <w:rFonts w:ascii="Times New Roman" w:eastAsia="Times New Roman" w:hAnsi="Times New Roman" w:cs="Times New Roman"/>
          <w:color w:val="000000"/>
          <w:lang w:eastAsia="en-GB"/>
        </w:rPr>
        <w:t xml:space="preserve">; Revised </w:t>
      </w:r>
      <w:r w:rsidRPr="005D08E9">
        <w:rPr>
          <w:rFonts w:ascii="Times New Roman" w:eastAsia="Times New Roman" w:hAnsi="Times New Roman" w:cs="Times New Roman"/>
          <w:color w:val="FF0000"/>
          <w:lang w:eastAsia="en-GB"/>
        </w:rPr>
        <w:t>{date}</w:t>
      </w:r>
      <w:r w:rsidRPr="005D08E9">
        <w:rPr>
          <w:rFonts w:ascii="Times New Roman" w:eastAsia="Times New Roman" w:hAnsi="Times New Roman" w:cs="Times New Roman"/>
          <w:color w:val="000000"/>
          <w:lang w:eastAsia="en-GB"/>
        </w:rPr>
        <w:t xml:space="preserve">; Accepted </w:t>
      </w:r>
      <w:r w:rsidRPr="005D08E9">
        <w:rPr>
          <w:rFonts w:ascii="Times New Roman" w:eastAsia="Times New Roman" w:hAnsi="Times New Roman" w:cs="Times New Roman"/>
          <w:color w:val="FF0000"/>
          <w:lang w:eastAsia="en-GB"/>
        </w:rPr>
        <w:t>{date}</w:t>
      </w:r>
      <w:r w:rsidRPr="005D08E9">
        <w:rPr>
          <w:rFonts w:ascii="Times New Roman" w:eastAsia="Times New Roman" w:hAnsi="Times New Roman" w:cs="Times New Roman"/>
          <w:color w:val="000000"/>
          <w:lang w:eastAsia="en-GB"/>
        </w:rPr>
        <w:t xml:space="preserve">; Published </w:t>
      </w:r>
      <w:r w:rsidRPr="005D08E9">
        <w:rPr>
          <w:rFonts w:ascii="Times New Roman" w:eastAsia="Times New Roman" w:hAnsi="Times New Roman" w:cs="Times New Roman"/>
          <w:color w:val="FF0000"/>
          <w:lang w:eastAsia="en-GB"/>
        </w:rPr>
        <w:t>{date}</w:t>
      </w:r>
    </w:p>
    <w:p w:rsidR="009E476B" w:rsidRDefault="009E476B" w:rsidP="005D08E9">
      <w:pPr>
        <w:spacing w:after="0" w:line="240" w:lineRule="auto"/>
        <w:rPr>
          <w:ins w:id="18" w:author="Wouter Dekoninck" w:date="2017-02-23T14:41:00Z"/>
          <w:rFonts w:ascii="Times New Roman" w:eastAsia="Times New Roman" w:hAnsi="Times New Roman" w:cs="Times New Roman"/>
          <w:b/>
          <w:bCs/>
          <w:color w:val="000000"/>
          <w:lang w:eastAsia="en-GB"/>
        </w:rPr>
      </w:pP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Citation: </w:t>
      </w:r>
      <w:r w:rsidRPr="005D08E9">
        <w:rPr>
          <w:rFonts w:ascii="Times New Roman" w:eastAsia="Times New Roman" w:hAnsi="Times New Roman" w:cs="Times New Roman"/>
          <w:color w:val="FF0000"/>
          <w:lang w:eastAsia="en-GB"/>
        </w:rPr>
        <w:t xml:space="preserve">Combination of authors, year of data paper publication (in parentheses), Title, Journal Name, Volume, Issue number (in parentheses), and </w:t>
      </w:r>
      <w:proofErr w:type="spellStart"/>
      <w:r w:rsidRPr="005D08E9">
        <w:rPr>
          <w:rFonts w:ascii="Times New Roman" w:eastAsia="Times New Roman" w:hAnsi="Times New Roman" w:cs="Times New Roman"/>
          <w:color w:val="FF0000"/>
          <w:lang w:eastAsia="en-GB"/>
        </w:rPr>
        <w:t>doi</w:t>
      </w:r>
      <w:proofErr w:type="spellEnd"/>
      <w:r w:rsidRPr="005D08E9">
        <w:rPr>
          <w:rFonts w:ascii="Times New Roman" w:eastAsia="Times New Roman" w:hAnsi="Times New Roman" w:cs="Times New Roman"/>
          <w:color w:val="FF0000"/>
          <w:lang w:eastAsia="en-GB"/>
        </w:rPr>
        <w:t xml:space="preserve"> of the data paper.</w:t>
      </w:r>
    </w:p>
    <w:p w:rsidR="009E476B" w:rsidRDefault="009E476B" w:rsidP="005D08E9">
      <w:pPr>
        <w:spacing w:after="0" w:line="240" w:lineRule="auto"/>
        <w:rPr>
          <w:ins w:id="19" w:author="Wouter Dekoninck" w:date="2017-02-23T14:41:00Z"/>
          <w:rFonts w:ascii="Times New Roman" w:eastAsia="Times New Roman" w:hAnsi="Times New Roman" w:cs="Times New Roman"/>
          <w:b/>
          <w:bCs/>
          <w:color w:val="000000"/>
          <w:lang w:eastAsia="en-GB"/>
        </w:rPr>
      </w:pP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Resource Citation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commentRangeStart w:id="20"/>
      <w:proofErr w:type="spellStart"/>
      <w:r w:rsidRPr="005D08E9">
        <w:rPr>
          <w:rFonts w:ascii="Times New Roman" w:eastAsia="Times New Roman" w:hAnsi="Times New Roman" w:cs="Times New Roman"/>
          <w:color w:val="000000"/>
          <w:lang w:eastAsia="en-GB"/>
        </w:rPr>
        <w:t>Versteirt</w:t>
      </w:r>
      <w:proofErr w:type="spellEnd"/>
      <w:r w:rsidRPr="005D08E9">
        <w:rPr>
          <w:rFonts w:ascii="Times New Roman" w:eastAsia="Times New Roman" w:hAnsi="Times New Roman" w:cs="Times New Roman"/>
          <w:color w:val="000000"/>
          <w:lang w:eastAsia="en-GB"/>
        </w:rPr>
        <w:t xml:space="preserve"> V., De </w:t>
      </w:r>
      <w:proofErr w:type="spellStart"/>
      <w:r w:rsidRPr="005D08E9">
        <w:rPr>
          <w:rFonts w:ascii="Times New Roman" w:eastAsia="Times New Roman" w:hAnsi="Times New Roman" w:cs="Times New Roman"/>
          <w:color w:val="000000"/>
          <w:lang w:eastAsia="en-GB"/>
        </w:rPr>
        <w:t>Clercq</w:t>
      </w:r>
      <w:proofErr w:type="spellEnd"/>
      <w:r w:rsidRPr="005D08E9">
        <w:rPr>
          <w:rFonts w:ascii="Times New Roman" w:eastAsia="Times New Roman" w:hAnsi="Times New Roman" w:cs="Times New Roman"/>
          <w:color w:val="000000"/>
          <w:lang w:eastAsia="en-GB"/>
        </w:rPr>
        <w:t xml:space="preserve"> E., </w:t>
      </w:r>
      <w:proofErr w:type="spellStart"/>
      <w:r w:rsidRPr="005D08E9">
        <w:rPr>
          <w:rFonts w:ascii="Times New Roman" w:eastAsia="Times New Roman" w:hAnsi="Times New Roman" w:cs="Times New Roman"/>
          <w:color w:val="000000"/>
          <w:lang w:eastAsia="en-GB"/>
        </w:rPr>
        <w:t>Dekoninck</w:t>
      </w:r>
      <w:proofErr w:type="spellEnd"/>
      <w:r w:rsidRPr="005D08E9">
        <w:rPr>
          <w:rFonts w:ascii="Times New Roman" w:eastAsia="Times New Roman" w:hAnsi="Times New Roman" w:cs="Times New Roman"/>
          <w:color w:val="000000"/>
          <w:lang w:eastAsia="en-GB"/>
        </w:rPr>
        <w:t xml:space="preserve"> W., </w:t>
      </w:r>
      <w:proofErr w:type="spellStart"/>
      <w:r w:rsidRPr="005D08E9">
        <w:rPr>
          <w:rFonts w:ascii="Times New Roman" w:eastAsia="Times New Roman" w:hAnsi="Times New Roman" w:cs="Times New Roman"/>
          <w:color w:val="000000"/>
          <w:lang w:eastAsia="en-GB"/>
        </w:rPr>
        <w:t>Damiens</w:t>
      </w:r>
      <w:proofErr w:type="spellEnd"/>
      <w:r w:rsidRPr="005D08E9">
        <w:rPr>
          <w:rFonts w:ascii="Times New Roman" w:eastAsia="Times New Roman" w:hAnsi="Times New Roman" w:cs="Times New Roman"/>
          <w:color w:val="000000"/>
          <w:lang w:eastAsia="en-GB"/>
        </w:rPr>
        <w:t xml:space="preserve"> D., </w:t>
      </w:r>
      <w:proofErr w:type="spellStart"/>
      <w:r w:rsidRPr="005D08E9">
        <w:rPr>
          <w:rFonts w:ascii="Times New Roman" w:eastAsia="Times New Roman" w:hAnsi="Times New Roman" w:cs="Times New Roman"/>
          <w:color w:val="000000"/>
          <w:lang w:eastAsia="en-GB"/>
        </w:rPr>
        <w:t>Ayrinhac</w:t>
      </w:r>
      <w:proofErr w:type="spellEnd"/>
      <w:r w:rsidRPr="005D08E9">
        <w:rPr>
          <w:rFonts w:ascii="Times New Roman" w:eastAsia="Times New Roman" w:hAnsi="Times New Roman" w:cs="Times New Roman"/>
          <w:color w:val="000000"/>
          <w:lang w:eastAsia="en-GB"/>
        </w:rPr>
        <w:t xml:space="preserve"> A., Jacobs F. &amp; Van </w:t>
      </w:r>
      <w:proofErr w:type="spellStart"/>
      <w:r w:rsidRPr="005D08E9">
        <w:rPr>
          <w:rFonts w:ascii="Times New Roman" w:eastAsia="Times New Roman" w:hAnsi="Times New Roman" w:cs="Times New Roman"/>
          <w:color w:val="000000"/>
          <w:lang w:eastAsia="en-GB"/>
        </w:rPr>
        <w:t>Bortel</w:t>
      </w:r>
      <w:proofErr w:type="spellEnd"/>
      <w:r w:rsidRPr="005D08E9">
        <w:rPr>
          <w:rFonts w:ascii="Times New Roman" w:eastAsia="Times New Roman" w:hAnsi="Times New Roman" w:cs="Times New Roman"/>
          <w:color w:val="000000"/>
          <w:lang w:eastAsia="en-GB"/>
        </w:rPr>
        <w:t xml:space="preserve"> W. "Mosquito vectors of disease: spatial biodiversity, drivers of change, and risk". Final Report. Brussels : Belgian Science Policy 2009 –152 p. (Research Programme Science for a Sustainable Development)</w:t>
      </w:r>
      <w:commentRangeEnd w:id="20"/>
      <w:r w:rsidR="00520999">
        <w:rPr>
          <w:rStyle w:val="Verwijzingopmerking"/>
        </w:rPr>
        <w:commentReference w:id="20"/>
      </w:r>
    </w:p>
    <w:p w:rsidR="009E476B" w:rsidRDefault="009E476B" w:rsidP="005D08E9">
      <w:pPr>
        <w:spacing w:after="0" w:line="240" w:lineRule="auto"/>
        <w:rPr>
          <w:ins w:id="21" w:author="Wouter Dekoninck" w:date="2017-02-23T14:41:00Z"/>
          <w:rFonts w:ascii="Times New Roman" w:eastAsia="Times New Roman" w:hAnsi="Times New Roman" w:cs="Times New Roman"/>
          <w:b/>
          <w:bCs/>
          <w:color w:val="000000"/>
          <w:lang w:eastAsia="en-GB"/>
        </w:rPr>
      </w:pPr>
    </w:p>
    <w:p w:rsidR="009E476B" w:rsidRPr="00A428CE" w:rsidRDefault="009E476B" w:rsidP="005D08E9">
      <w:pPr>
        <w:spacing w:after="0" w:line="240" w:lineRule="auto"/>
        <w:rPr>
          <w:ins w:id="22" w:author="Wouter Dekoninck" w:date="2017-02-23T14:41:00Z"/>
          <w:rFonts w:ascii="Times New Roman" w:eastAsia="Times New Roman" w:hAnsi="Times New Roman" w:cs="Times New Roman"/>
          <w:b/>
          <w:bCs/>
          <w:color w:val="000000"/>
          <w:lang w:val="nl-BE" w:eastAsia="en-GB"/>
          <w:rPrChange w:id="23" w:author="BROSENS, Dimitri" w:date="2017-03-07T15:50:00Z">
            <w:rPr>
              <w:ins w:id="24" w:author="Wouter Dekoninck" w:date="2017-02-23T14:41:00Z"/>
              <w:rFonts w:ascii="Times New Roman" w:eastAsia="Times New Roman" w:hAnsi="Times New Roman" w:cs="Times New Roman"/>
              <w:b/>
              <w:bCs/>
              <w:color w:val="000000"/>
              <w:lang w:eastAsia="en-GB"/>
            </w:rPr>
          </w:rPrChange>
        </w:rPr>
      </w:pPr>
      <w:proofErr w:type="spellStart"/>
      <w:ins w:id="25" w:author="Wouter Dekoninck" w:date="2017-02-23T14:41:00Z">
        <w:r w:rsidRPr="00A428CE">
          <w:rPr>
            <w:rFonts w:ascii="Times New Roman" w:eastAsia="Times New Roman" w:hAnsi="Times New Roman" w:cs="Times New Roman"/>
            <w:b/>
            <w:bCs/>
            <w:color w:val="000000"/>
            <w:lang w:val="nl-BE" w:eastAsia="en-GB"/>
            <w:rPrChange w:id="26" w:author="BROSENS, Dimitri" w:date="2017-03-07T15:50:00Z">
              <w:rPr>
                <w:rFonts w:ascii="Times New Roman" w:eastAsia="Times New Roman" w:hAnsi="Times New Roman" w:cs="Times New Roman"/>
                <w:b/>
                <w:bCs/>
                <w:color w:val="000000"/>
                <w:lang w:eastAsia="en-GB"/>
              </w:rPr>
            </w:rPrChange>
          </w:rPr>
          <w:t>Evt</w:t>
        </w:r>
        <w:proofErr w:type="spellEnd"/>
        <w:r w:rsidRPr="00A428CE">
          <w:rPr>
            <w:rFonts w:ascii="Times New Roman" w:eastAsia="Times New Roman" w:hAnsi="Times New Roman" w:cs="Times New Roman"/>
            <w:b/>
            <w:bCs/>
            <w:color w:val="000000"/>
            <w:lang w:val="nl-BE" w:eastAsia="en-GB"/>
            <w:rPrChange w:id="27" w:author="BROSENS, Dimitri" w:date="2017-03-07T15:50:00Z">
              <w:rPr>
                <w:rFonts w:ascii="Times New Roman" w:eastAsia="Times New Roman" w:hAnsi="Times New Roman" w:cs="Times New Roman"/>
                <w:b/>
                <w:bCs/>
                <w:color w:val="000000"/>
                <w:lang w:eastAsia="en-GB"/>
              </w:rPr>
            </w:rPrChange>
          </w:rPr>
          <w:t xml:space="preserve"> hier ook volgende publicaties vermelden of mag dat er maar één zijn?</w:t>
        </w:r>
      </w:ins>
    </w:p>
    <w:p w:rsidR="009E476B" w:rsidRPr="00A428CE" w:rsidRDefault="009E476B" w:rsidP="005D08E9">
      <w:pPr>
        <w:spacing w:after="0" w:line="240" w:lineRule="auto"/>
        <w:rPr>
          <w:ins w:id="28" w:author="Wouter Dekoninck" w:date="2017-02-23T14:42:00Z"/>
          <w:rFonts w:ascii="Times New Roman" w:eastAsia="Times New Roman" w:hAnsi="Times New Roman" w:cs="Times New Roman"/>
          <w:b/>
          <w:bCs/>
          <w:color w:val="000000"/>
          <w:lang w:val="nl-BE" w:eastAsia="en-GB"/>
          <w:rPrChange w:id="29" w:author="BROSENS, Dimitri" w:date="2017-03-07T15:50:00Z">
            <w:rPr>
              <w:ins w:id="30" w:author="Wouter Dekoninck" w:date="2017-02-23T14:42:00Z"/>
              <w:rFonts w:ascii="Times New Roman" w:eastAsia="Times New Roman" w:hAnsi="Times New Roman" w:cs="Times New Roman"/>
              <w:b/>
              <w:bCs/>
              <w:color w:val="000000"/>
              <w:lang w:eastAsia="en-GB"/>
            </w:rPr>
          </w:rPrChange>
        </w:rPr>
      </w:pPr>
    </w:p>
    <w:p w:rsidR="009E476B" w:rsidRDefault="009E476B" w:rsidP="005D08E9">
      <w:pPr>
        <w:spacing w:after="0" w:line="240" w:lineRule="auto"/>
        <w:rPr>
          <w:ins w:id="31" w:author="Wouter Dekoninck" w:date="2017-02-23T14:42:00Z"/>
          <w:rFonts w:ascii="Times New Roman" w:eastAsia="Times New Roman" w:hAnsi="Times New Roman" w:cs="Times New Roman"/>
          <w:b/>
          <w:bCs/>
          <w:color w:val="000000"/>
          <w:lang w:eastAsia="en-GB"/>
        </w:rPr>
      </w:pPr>
      <w:proofErr w:type="spellStart"/>
      <w:ins w:id="32" w:author="Wouter Dekoninck" w:date="2017-02-23T14:44:00Z">
        <w:r w:rsidRPr="00A428CE">
          <w:rPr>
            <w:rFonts w:ascii="Times New Roman" w:eastAsia="Times New Roman" w:hAnsi="Times New Roman" w:cs="Times New Roman"/>
            <w:b/>
            <w:bCs/>
            <w:color w:val="000000"/>
            <w:lang w:val="nl-BE" w:eastAsia="en-GB"/>
            <w:rPrChange w:id="33" w:author="BROSENS, Dimitri" w:date="2017-03-07T15:50:00Z">
              <w:rPr>
                <w:rFonts w:ascii="Times New Roman" w:eastAsia="Times New Roman" w:hAnsi="Times New Roman" w:cs="Times New Roman"/>
                <w:b/>
                <w:bCs/>
                <w:color w:val="000000"/>
                <w:lang w:eastAsia="en-GB"/>
              </w:rPr>
            </w:rPrChange>
          </w:rPr>
          <w:t>Dekoninck</w:t>
        </w:r>
        <w:proofErr w:type="spellEnd"/>
        <w:r w:rsidRPr="00A428CE">
          <w:rPr>
            <w:rFonts w:ascii="Times New Roman" w:eastAsia="Times New Roman" w:hAnsi="Times New Roman" w:cs="Times New Roman"/>
            <w:b/>
            <w:bCs/>
            <w:color w:val="000000"/>
            <w:lang w:val="nl-BE" w:eastAsia="en-GB"/>
            <w:rPrChange w:id="34" w:author="BROSENS, Dimitri" w:date="2017-03-07T15:50:00Z">
              <w:rPr>
                <w:rFonts w:ascii="Times New Roman" w:eastAsia="Times New Roman" w:hAnsi="Times New Roman" w:cs="Times New Roman"/>
                <w:b/>
                <w:bCs/>
                <w:color w:val="000000"/>
                <w:lang w:eastAsia="en-GB"/>
              </w:rPr>
            </w:rPrChange>
          </w:rPr>
          <w:t xml:space="preserve"> W, De </w:t>
        </w:r>
        <w:proofErr w:type="spellStart"/>
        <w:r w:rsidRPr="00A428CE">
          <w:rPr>
            <w:rFonts w:ascii="Times New Roman" w:eastAsia="Times New Roman" w:hAnsi="Times New Roman" w:cs="Times New Roman"/>
            <w:b/>
            <w:bCs/>
            <w:color w:val="000000"/>
            <w:lang w:val="nl-BE" w:eastAsia="en-GB"/>
            <w:rPrChange w:id="35" w:author="BROSENS, Dimitri" w:date="2017-03-07T15:50:00Z">
              <w:rPr>
                <w:rFonts w:ascii="Times New Roman" w:eastAsia="Times New Roman" w:hAnsi="Times New Roman" w:cs="Times New Roman"/>
                <w:b/>
                <w:bCs/>
                <w:color w:val="000000"/>
                <w:lang w:eastAsia="en-GB"/>
              </w:rPr>
            </w:rPrChange>
          </w:rPr>
          <w:t>Keyser</w:t>
        </w:r>
        <w:proofErr w:type="spellEnd"/>
        <w:r w:rsidRPr="00A428CE">
          <w:rPr>
            <w:rFonts w:ascii="Times New Roman" w:eastAsia="Times New Roman" w:hAnsi="Times New Roman" w:cs="Times New Roman"/>
            <w:b/>
            <w:bCs/>
            <w:color w:val="000000"/>
            <w:lang w:val="nl-BE" w:eastAsia="en-GB"/>
            <w:rPrChange w:id="36" w:author="BROSENS, Dimitri" w:date="2017-03-07T15:50:00Z">
              <w:rPr>
                <w:rFonts w:ascii="Times New Roman" w:eastAsia="Times New Roman" w:hAnsi="Times New Roman" w:cs="Times New Roman"/>
                <w:b/>
                <w:bCs/>
                <w:color w:val="000000"/>
                <w:lang w:eastAsia="en-GB"/>
              </w:rPr>
            </w:rPrChange>
          </w:rPr>
          <w:t xml:space="preserve"> R, Hendrickx F, Kerkhof S, Van </w:t>
        </w:r>
        <w:proofErr w:type="spellStart"/>
        <w:r w:rsidRPr="00A428CE">
          <w:rPr>
            <w:rFonts w:ascii="Times New Roman" w:eastAsia="Times New Roman" w:hAnsi="Times New Roman" w:cs="Times New Roman"/>
            <w:b/>
            <w:bCs/>
            <w:color w:val="000000"/>
            <w:lang w:val="nl-BE" w:eastAsia="en-GB"/>
            <w:rPrChange w:id="37" w:author="BROSENS, Dimitri" w:date="2017-03-07T15:50:00Z">
              <w:rPr>
                <w:rFonts w:ascii="Times New Roman" w:eastAsia="Times New Roman" w:hAnsi="Times New Roman" w:cs="Times New Roman"/>
                <w:b/>
                <w:bCs/>
                <w:color w:val="000000"/>
                <w:lang w:eastAsia="en-GB"/>
              </w:rPr>
            </w:rPrChange>
          </w:rPr>
          <w:t>Bortel</w:t>
        </w:r>
        <w:proofErr w:type="spellEnd"/>
        <w:r w:rsidRPr="00A428CE">
          <w:rPr>
            <w:rFonts w:ascii="Times New Roman" w:eastAsia="Times New Roman" w:hAnsi="Times New Roman" w:cs="Times New Roman"/>
            <w:b/>
            <w:bCs/>
            <w:color w:val="000000"/>
            <w:lang w:val="nl-BE" w:eastAsia="en-GB"/>
            <w:rPrChange w:id="38" w:author="BROSENS, Dimitri" w:date="2017-03-07T15:50:00Z">
              <w:rPr>
                <w:rFonts w:ascii="Times New Roman" w:eastAsia="Times New Roman" w:hAnsi="Times New Roman" w:cs="Times New Roman"/>
                <w:b/>
                <w:bCs/>
                <w:color w:val="000000"/>
                <w:lang w:eastAsia="en-GB"/>
              </w:rPr>
            </w:rPrChange>
          </w:rPr>
          <w:t xml:space="preserve"> W, </w:t>
        </w:r>
        <w:proofErr w:type="spellStart"/>
        <w:r w:rsidRPr="00A428CE">
          <w:rPr>
            <w:rFonts w:ascii="Times New Roman" w:eastAsia="Times New Roman" w:hAnsi="Times New Roman" w:cs="Times New Roman"/>
            <w:b/>
            <w:bCs/>
            <w:color w:val="000000"/>
            <w:lang w:val="nl-BE" w:eastAsia="en-GB"/>
            <w:rPrChange w:id="39" w:author="BROSENS, Dimitri" w:date="2017-03-07T15:50:00Z">
              <w:rPr>
                <w:rFonts w:ascii="Times New Roman" w:eastAsia="Times New Roman" w:hAnsi="Times New Roman" w:cs="Times New Roman"/>
                <w:b/>
                <w:bCs/>
                <w:color w:val="000000"/>
                <w:lang w:eastAsia="en-GB"/>
              </w:rPr>
            </w:rPrChange>
          </w:rPr>
          <w:t>Versteirt</w:t>
        </w:r>
        <w:proofErr w:type="spellEnd"/>
        <w:r w:rsidRPr="00A428CE">
          <w:rPr>
            <w:rFonts w:ascii="Times New Roman" w:eastAsia="Times New Roman" w:hAnsi="Times New Roman" w:cs="Times New Roman"/>
            <w:b/>
            <w:bCs/>
            <w:color w:val="000000"/>
            <w:lang w:val="nl-BE" w:eastAsia="en-GB"/>
            <w:rPrChange w:id="40" w:author="BROSENS, Dimitri" w:date="2017-03-07T15:50:00Z">
              <w:rPr>
                <w:rFonts w:ascii="Times New Roman" w:eastAsia="Times New Roman" w:hAnsi="Times New Roman" w:cs="Times New Roman"/>
                <w:b/>
                <w:bCs/>
                <w:color w:val="000000"/>
                <w:lang w:eastAsia="en-GB"/>
              </w:rPr>
            </w:rPrChange>
          </w:rPr>
          <w:t xml:space="preserve"> V &amp; </w:t>
        </w:r>
        <w:proofErr w:type="spellStart"/>
        <w:r w:rsidRPr="00A428CE">
          <w:rPr>
            <w:rFonts w:ascii="Times New Roman" w:eastAsia="Times New Roman" w:hAnsi="Times New Roman" w:cs="Times New Roman"/>
            <w:b/>
            <w:bCs/>
            <w:color w:val="000000"/>
            <w:lang w:val="nl-BE" w:eastAsia="en-GB"/>
            <w:rPrChange w:id="41" w:author="BROSENS, Dimitri" w:date="2017-03-07T15:50:00Z">
              <w:rPr>
                <w:rFonts w:ascii="Times New Roman" w:eastAsia="Times New Roman" w:hAnsi="Times New Roman" w:cs="Times New Roman"/>
                <w:b/>
                <w:bCs/>
                <w:color w:val="000000"/>
                <w:lang w:eastAsia="en-GB"/>
              </w:rPr>
            </w:rPrChange>
          </w:rPr>
          <w:t>Grootaert</w:t>
        </w:r>
        <w:proofErr w:type="spellEnd"/>
        <w:r w:rsidRPr="00A428CE">
          <w:rPr>
            <w:rFonts w:ascii="Times New Roman" w:eastAsia="Times New Roman" w:hAnsi="Times New Roman" w:cs="Times New Roman"/>
            <w:b/>
            <w:bCs/>
            <w:color w:val="000000"/>
            <w:lang w:val="nl-BE" w:eastAsia="en-GB"/>
            <w:rPrChange w:id="42" w:author="BROSENS, Dimitri" w:date="2017-03-07T15:50:00Z">
              <w:rPr>
                <w:rFonts w:ascii="Times New Roman" w:eastAsia="Times New Roman" w:hAnsi="Times New Roman" w:cs="Times New Roman"/>
                <w:b/>
                <w:bCs/>
                <w:color w:val="000000"/>
                <w:lang w:eastAsia="en-GB"/>
              </w:rPr>
            </w:rPrChange>
          </w:rPr>
          <w:t xml:space="preserve"> P, 2011. </w:t>
        </w:r>
        <w:r w:rsidRPr="009E476B">
          <w:rPr>
            <w:rFonts w:ascii="Times New Roman" w:eastAsia="Times New Roman" w:hAnsi="Times New Roman" w:cs="Times New Roman"/>
            <w:b/>
            <w:bCs/>
            <w:color w:val="000000"/>
            <w:lang w:eastAsia="en-GB"/>
          </w:rPr>
          <w:t>Mosquito (</w:t>
        </w:r>
        <w:proofErr w:type="spellStart"/>
        <w:r w:rsidRPr="009E476B">
          <w:rPr>
            <w:rFonts w:ascii="Times New Roman" w:eastAsia="Times New Roman" w:hAnsi="Times New Roman" w:cs="Times New Roman"/>
            <w:b/>
            <w:bCs/>
            <w:color w:val="000000"/>
            <w:lang w:eastAsia="en-GB"/>
          </w:rPr>
          <w:t>Culicidae</w:t>
        </w:r>
        <w:proofErr w:type="spellEnd"/>
        <w:r w:rsidRPr="009E476B">
          <w:rPr>
            <w:rFonts w:ascii="Times New Roman" w:eastAsia="Times New Roman" w:hAnsi="Times New Roman" w:cs="Times New Roman"/>
            <w:b/>
            <w:bCs/>
            <w:color w:val="000000"/>
            <w:lang w:eastAsia="en-GB"/>
          </w:rPr>
          <w:t>) voucher specimens in the RBINS collection: remnants of a past glory or hidden treasure? European Mosquito Bulletin, 29: 13-21.</w:t>
        </w:r>
      </w:ins>
    </w:p>
    <w:p w:rsidR="009E476B" w:rsidRDefault="009E476B" w:rsidP="005D08E9">
      <w:pPr>
        <w:spacing w:after="0" w:line="240" w:lineRule="auto"/>
        <w:rPr>
          <w:ins w:id="43" w:author="Wouter Dekoninck" w:date="2017-02-23T14:41:00Z"/>
          <w:rFonts w:ascii="Times New Roman" w:eastAsia="Times New Roman" w:hAnsi="Times New Roman" w:cs="Times New Roman"/>
          <w:b/>
          <w:bCs/>
          <w:color w:val="000000"/>
          <w:lang w:eastAsia="en-GB"/>
        </w:rPr>
      </w:pPr>
    </w:p>
    <w:p w:rsidR="009E476B" w:rsidRDefault="009E476B" w:rsidP="005D08E9">
      <w:pPr>
        <w:spacing w:after="0" w:line="240" w:lineRule="auto"/>
        <w:rPr>
          <w:ins w:id="44" w:author="Wouter Dekoninck" w:date="2017-02-23T14:41:00Z"/>
          <w:rFonts w:ascii="Times New Roman" w:eastAsia="Times New Roman" w:hAnsi="Times New Roman" w:cs="Times New Roman"/>
          <w:b/>
          <w:bCs/>
          <w:color w:val="000000"/>
          <w:lang w:eastAsia="en-GB"/>
        </w:rPr>
      </w:pPr>
      <w:proofErr w:type="spellStart"/>
      <w:ins w:id="45" w:author="Wouter Dekoninck" w:date="2017-02-23T14:42:00Z">
        <w:r w:rsidRPr="009E476B">
          <w:rPr>
            <w:smallCaps/>
            <w:sz w:val="20"/>
            <w:rPrChange w:id="46" w:author="Wouter Dekoninck" w:date="2017-02-23T14:42:00Z">
              <w:rPr>
                <w:b/>
                <w:smallCaps/>
                <w:sz w:val="20"/>
              </w:rPr>
            </w:rPrChange>
          </w:rPr>
          <w:t>Dekoninck</w:t>
        </w:r>
        <w:proofErr w:type="spellEnd"/>
        <w:r w:rsidRPr="009E476B">
          <w:rPr>
            <w:smallCaps/>
            <w:sz w:val="20"/>
            <w:rPrChange w:id="47" w:author="Wouter Dekoninck" w:date="2017-02-23T14:42:00Z">
              <w:rPr>
                <w:b/>
                <w:smallCaps/>
                <w:sz w:val="20"/>
              </w:rPr>
            </w:rPrChange>
          </w:rPr>
          <w:t xml:space="preserve"> W</w:t>
        </w:r>
        <w:r w:rsidRPr="00CB3636">
          <w:rPr>
            <w:smallCaps/>
            <w:sz w:val="20"/>
          </w:rPr>
          <w:t xml:space="preserve">, </w:t>
        </w:r>
        <w:proofErr w:type="spellStart"/>
        <w:r w:rsidRPr="00CB3636">
          <w:rPr>
            <w:smallCaps/>
            <w:sz w:val="20"/>
          </w:rPr>
          <w:t>Hendrickx</w:t>
        </w:r>
        <w:proofErr w:type="spellEnd"/>
        <w:r w:rsidRPr="00CB3636">
          <w:rPr>
            <w:smallCaps/>
            <w:sz w:val="20"/>
          </w:rPr>
          <w:t xml:space="preserve"> F</w:t>
        </w:r>
        <w:r>
          <w:rPr>
            <w:smallCaps/>
            <w:sz w:val="20"/>
          </w:rPr>
          <w:t xml:space="preserve">, </w:t>
        </w:r>
        <w:proofErr w:type="spellStart"/>
        <w:r>
          <w:rPr>
            <w:smallCaps/>
            <w:sz w:val="20"/>
          </w:rPr>
          <w:t>Versteirt</w:t>
        </w:r>
        <w:proofErr w:type="spellEnd"/>
        <w:r>
          <w:rPr>
            <w:smallCaps/>
            <w:sz w:val="20"/>
          </w:rPr>
          <w:t xml:space="preserve"> V, </w:t>
        </w:r>
        <w:proofErr w:type="spellStart"/>
        <w:r>
          <w:rPr>
            <w:smallCaps/>
            <w:sz w:val="20"/>
          </w:rPr>
          <w:t>Coosemans</w:t>
        </w:r>
        <w:proofErr w:type="spellEnd"/>
        <w:r>
          <w:rPr>
            <w:smallCaps/>
            <w:sz w:val="20"/>
          </w:rPr>
          <w:t xml:space="preserve"> M, De </w:t>
        </w:r>
        <w:proofErr w:type="spellStart"/>
        <w:r>
          <w:rPr>
            <w:smallCaps/>
            <w:sz w:val="20"/>
          </w:rPr>
          <w:t>Clercq</w:t>
        </w:r>
        <w:proofErr w:type="spellEnd"/>
        <w:r>
          <w:rPr>
            <w:smallCaps/>
            <w:sz w:val="20"/>
          </w:rPr>
          <w:t xml:space="preserve"> EM, </w:t>
        </w:r>
        <w:proofErr w:type="spellStart"/>
        <w:r>
          <w:rPr>
            <w:smallCaps/>
            <w:sz w:val="20"/>
          </w:rPr>
          <w:t>Hendrickx</w:t>
        </w:r>
        <w:proofErr w:type="spellEnd"/>
        <w:r>
          <w:rPr>
            <w:smallCaps/>
            <w:sz w:val="20"/>
          </w:rPr>
          <w:t xml:space="preserve"> G, </w:t>
        </w:r>
        <w:proofErr w:type="spellStart"/>
        <w:r>
          <w:rPr>
            <w:smallCaps/>
            <w:sz w:val="20"/>
          </w:rPr>
          <w:t>Hance</w:t>
        </w:r>
        <w:proofErr w:type="spellEnd"/>
        <w:r>
          <w:rPr>
            <w:smallCaps/>
            <w:sz w:val="20"/>
          </w:rPr>
          <w:t xml:space="preserve"> T</w:t>
        </w:r>
        <w:r w:rsidRPr="00CB3636">
          <w:rPr>
            <w:smallCaps/>
            <w:sz w:val="20"/>
          </w:rPr>
          <w:t xml:space="preserve"> &amp; </w:t>
        </w:r>
        <w:proofErr w:type="spellStart"/>
        <w:r w:rsidRPr="00CB3636">
          <w:rPr>
            <w:smallCaps/>
            <w:sz w:val="20"/>
          </w:rPr>
          <w:t>Grootaert</w:t>
        </w:r>
        <w:proofErr w:type="spellEnd"/>
        <w:r w:rsidRPr="00CB3636">
          <w:rPr>
            <w:smallCaps/>
            <w:sz w:val="20"/>
          </w:rPr>
          <w:t xml:space="preserve"> P</w:t>
        </w:r>
        <w:r>
          <w:rPr>
            <w:sz w:val="20"/>
          </w:rPr>
          <w:t>, 2013</w:t>
        </w:r>
        <w:r w:rsidRPr="00CB3636">
          <w:rPr>
            <w:sz w:val="20"/>
          </w:rPr>
          <w:t xml:space="preserve">. </w:t>
        </w:r>
        <w:r w:rsidRPr="005710B8">
          <w:rPr>
            <w:sz w:val="20"/>
            <w:szCs w:val="20"/>
            <w:lang w:val="en-US"/>
          </w:rPr>
          <w:t xml:space="preserve">Changes in species richness and spatial distribution of mosquitoes inferred from museum specimen records and a recent inventory; </w:t>
        </w:r>
        <w:r>
          <w:rPr>
            <w:sz w:val="20"/>
            <w:szCs w:val="20"/>
            <w:lang w:val="en-US"/>
          </w:rPr>
          <w:t>a case study from Belgium</w:t>
        </w:r>
        <w:r w:rsidRPr="005710B8">
          <w:rPr>
            <w:sz w:val="20"/>
            <w:szCs w:val="20"/>
            <w:lang w:val="en-US"/>
          </w:rPr>
          <w:t xml:space="preserve"> suggests recent expanded </w:t>
        </w:r>
        <w:r w:rsidRPr="00D02FCF">
          <w:rPr>
            <w:sz w:val="20"/>
            <w:szCs w:val="20"/>
            <w:lang w:val="en-US"/>
          </w:rPr>
          <w:t>distribution of arbovirus- and malaria vectors (</w:t>
        </w:r>
        <w:proofErr w:type="spellStart"/>
        <w:r w:rsidRPr="00D02FCF">
          <w:rPr>
            <w:sz w:val="20"/>
            <w:szCs w:val="20"/>
            <w:lang w:val="en-US"/>
          </w:rPr>
          <w:t>Diptera</w:t>
        </w:r>
        <w:proofErr w:type="spellEnd"/>
        <w:r w:rsidRPr="00D02FCF">
          <w:rPr>
            <w:sz w:val="20"/>
            <w:szCs w:val="20"/>
            <w:lang w:val="en-US"/>
          </w:rPr>
          <w:t xml:space="preserve">: </w:t>
        </w:r>
        <w:proofErr w:type="spellStart"/>
        <w:r w:rsidRPr="00D02FCF">
          <w:rPr>
            <w:sz w:val="20"/>
            <w:szCs w:val="20"/>
            <w:lang w:val="en-US"/>
          </w:rPr>
          <w:t>Culicidae</w:t>
        </w:r>
        <w:proofErr w:type="spellEnd"/>
        <w:r w:rsidRPr="00D02FCF">
          <w:rPr>
            <w:sz w:val="20"/>
            <w:szCs w:val="20"/>
            <w:lang w:val="en-US"/>
          </w:rPr>
          <w:t>)</w:t>
        </w:r>
        <w:r w:rsidRPr="00D02FCF">
          <w:rPr>
            <w:sz w:val="20"/>
            <w:szCs w:val="20"/>
          </w:rPr>
          <w:t xml:space="preserve">. </w:t>
        </w:r>
        <w:r w:rsidRPr="00D02FCF">
          <w:rPr>
            <w:i/>
            <w:sz w:val="20"/>
            <w:szCs w:val="20"/>
          </w:rPr>
          <w:t>Journal of Medical Entomology,</w:t>
        </w:r>
        <w:r w:rsidRPr="00D02FCF">
          <w:rPr>
            <w:sz w:val="20"/>
            <w:szCs w:val="20"/>
          </w:rPr>
          <w:t xml:space="preserve"> 50(2): </w:t>
        </w:r>
        <w:r w:rsidRPr="00D02FCF">
          <w:rPr>
            <w:sz w:val="20"/>
            <w:szCs w:val="20"/>
            <w:lang w:val="en-US"/>
          </w:rPr>
          <w:t>237–243.</w:t>
        </w:r>
      </w:ins>
    </w:p>
    <w:p w:rsidR="009E476B" w:rsidRDefault="009E476B" w:rsidP="005D08E9">
      <w:pPr>
        <w:spacing w:after="0" w:line="240" w:lineRule="auto"/>
        <w:rPr>
          <w:ins w:id="48" w:author="Wouter Dekoninck" w:date="2017-02-23T14:41:00Z"/>
          <w:rFonts w:ascii="Times New Roman" w:eastAsia="Times New Roman" w:hAnsi="Times New Roman" w:cs="Times New Roman"/>
          <w:b/>
          <w:bCs/>
          <w:color w:val="000000"/>
          <w:lang w:eastAsia="en-GB"/>
        </w:rPr>
      </w:pP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Abstract</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 xml:space="preserve">MODIRISK </w:t>
      </w:r>
      <w:commentRangeStart w:id="49"/>
      <w:r w:rsidRPr="005D08E9">
        <w:rPr>
          <w:rFonts w:ascii="Times New Roman" w:eastAsia="Times New Roman" w:hAnsi="Times New Roman" w:cs="Times New Roman"/>
          <w:color w:val="000000"/>
          <w:lang w:eastAsia="en-GB"/>
        </w:rPr>
        <w:t>aims</w:t>
      </w:r>
      <w:commentRangeEnd w:id="49"/>
      <w:r w:rsidR="009E476B">
        <w:rPr>
          <w:rStyle w:val="Verwijzingopmerking"/>
        </w:rPr>
        <w:commentReference w:id="49"/>
      </w:r>
      <w:r w:rsidRPr="005D08E9">
        <w:rPr>
          <w:rFonts w:ascii="Times New Roman" w:eastAsia="Times New Roman" w:hAnsi="Times New Roman" w:cs="Times New Roman"/>
          <w:color w:val="000000"/>
          <w:lang w:eastAsia="en-GB"/>
        </w:rPr>
        <w:t xml:space="preserve"> at studying biodiversity of mosquitoes and monitoring/predicting its changes, and hence actively prepares to address issues on the impact of biodiversity change with particular reference to invasive species and the risk to introduce new pathogens. This is essential in the perspective of the ongoing global changes creating suitable conditions for the spread of invasive species and the (re)emergence of vector-borne diseases in Europe. The main strengths of the </w:t>
      </w:r>
      <w:proofErr w:type="spellStart"/>
      <w:r w:rsidRPr="005D08E9">
        <w:rPr>
          <w:rFonts w:ascii="Times New Roman" w:eastAsia="Times New Roman" w:hAnsi="Times New Roman" w:cs="Times New Roman"/>
          <w:color w:val="000000"/>
          <w:lang w:eastAsia="en-GB"/>
        </w:rPr>
        <w:t>Modirisk</w:t>
      </w:r>
      <w:proofErr w:type="spellEnd"/>
      <w:r w:rsidRPr="005D08E9">
        <w:rPr>
          <w:rFonts w:ascii="Times New Roman" w:eastAsia="Times New Roman" w:hAnsi="Times New Roman" w:cs="Times New Roman"/>
          <w:color w:val="000000"/>
          <w:lang w:eastAsia="en-GB"/>
        </w:rPr>
        <w:t xml:space="preserve"> project in the context of sustainable development are the link between biodiversity and health-environment, and its contribution to the development of tools to better describe the spatial distribution of mosquito biodiversity. MODIRISK addresses key topics of the global initiative </w:t>
      </w:r>
      <w:proofErr w:type="spellStart"/>
      <w:r w:rsidRPr="005D08E9">
        <w:rPr>
          <w:rFonts w:ascii="Times New Roman" w:eastAsia="Times New Roman" w:hAnsi="Times New Roman" w:cs="Times New Roman"/>
          <w:color w:val="000000"/>
          <w:lang w:eastAsia="en-GB"/>
        </w:rPr>
        <w:t>Diversitas</w:t>
      </w:r>
      <w:proofErr w:type="spellEnd"/>
      <w:r w:rsidRPr="005D08E9">
        <w:rPr>
          <w:rFonts w:ascii="Times New Roman" w:eastAsia="Times New Roman" w:hAnsi="Times New Roman" w:cs="Times New Roman"/>
          <w:color w:val="000000"/>
          <w:lang w:eastAsia="en-GB"/>
        </w:rPr>
        <w:t>, which was one of the main drivers of the 'Research programme Science for a Sustainable Development' www.belspo.be (SSD).</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 xml:space="preserve">This </w:t>
      </w:r>
      <w:proofErr w:type="spellStart"/>
      <w:r w:rsidRPr="005D08E9">
        <w:rPr>
          <w:rFonts w:ascii="Times New Roman" w:eastAsia="Times New Roman" w:hAnsi="Times New Roman" w:cs="Times New Roman"/>
          <w:color w:val="000000"/>
          <w:lang w:eastAsia="en-GB"/>
        </w:rPr>
        <w:t>Modirisk</w:t>
      </w:r>
      <w:proofErr w:type="spellEnd"/>
      <w:r w:rsidRPr="005D08E9">
        <w:rPr>
          <w:rFonts w:ascii="Times New Roman" w:eastAsia="Times New Roman" w:hAnsi="Times New Roman" w:cs="Times New Roman"/>
          <w:color w:val="000000"/>
          <w:lang w:eastAsia="en-GB"/>
        </w:rPr>
        <w:t xml:space="preserve"> dataset contains the historic and recent </w:t>
      </w:r>
      <w:proofErr w:type="spellStart"/>
      <w:r w:rsidRPr="005D08E9">
        <w:rPr>
          <w:rFonts w:ascii="Times New Roman" w:eastAsia="Times New Roman" w:hAnsi="Times New Roman" w:cs="Times New Roman"/>
          <w:color w:val="000000"/>
          <w:lang w:eastAsia="en-GB"/>
        </w:rPr>
        <w:t>Culicidae</w:t>
      </w:r>
      <w:proofErr w:type="spellEnd"/>
      <w:r w:rsidRPr="005D08E9">
        <w:rPr>
          <w:rFonts w:ascii="Times New Roman" w:eastAsia="Times New Roman" w:hAnsi="Times New Roman" w:cs="Times New Roman"/>
          <w:color w:val="000000"/>
          <w:lang w:eastAsia="en-GB"/>
        </w:rPr>
        <w:t xml:space="preserve"> specimens</w:t>
      </w:r>
      <w:ins w:id="50" w:author="Wouter Dekoninck" w:date="2017-02-23T14:46:00Z">
        <w:r w:rsidR="009E476B">
          <w:rPr>
            <w:rFonts w:ascii="Times New Roman" w:eastAsia="Times New Roman" w:hAnsi="Times New Roman" w:cs="Times New Roman"/>
            <w:color w:val="000000"/>
            <w:lang w:eastAsia="en-GB"/>
          </w:rPr>
          <w:t>,</w:t>
        </w:r>
      </w:ins>
      <w:del w:id="51" w:author="Wouter Dekoninck" w:date="2017-02-23T14:46:00Z">
        <w:r w:rsidRPr="005D08E9" w:rsidDel="009E476B">
          <w:rPr>
            <w:rFonts w:ascii="Times New Roman" w:eastAsia="Times New Roman" w:hAnsi="Times New Roman" w:cs="Times New Roman"/>
            <w:color w:val="000000"/>
            <w:lang w:eastAsia="en-GB"/>
          </w:rPr>
          <w:delText xml:space="preserve"> as</w:delText>
        </w:r>
      </w:del>
      <w:r w:rsidRPr="005D08E9">
        <w:rPr>
          <w:rFonts w:ascii="Times New Roman" w:eastAsia="Times New Roman" w:hAnsi="Times New Roman" w:cs="Times New Roman"/>
          <w:color w:val="000000"/>
          <w:lang w:eastAsia="en-GB"/>
        </w:rPr>
        <w:t xml:space="preserve"> preserved in the Collections of the Royal Belgian Institute of Natural Sciences.</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Keywords: </w:t>
      </w:r>
      <w:r w:rsidRPr="005D08E9">
        <w:rPr>
          <w:rFonts w:ascii="Times New Roman" w:eastAsia="Times New Roman" w:hAnsi="Times New Roman" w:cs="Times New Roman"/>
          <w:color w:val="000000"/>
          <w:lang w:eastAsia="en-GB"/>
        </w:rPr>
        <w:t xml:space="preserve">Occurrence, </w:t>
      </w:r>
      <w:ins w:id="52" w:author="Wouter Dekoninck" w:date="2017-02-23T14:46:00Z">
        <w:r w:rsidR="009E476B">
          <w:rPr>
            <w:rFonts w:ascii="Times New Roman" w:eastAsia="Times New Roman" w:hAnsi="Times New Roman" w:cs="Times New Roman"/>
            <w:color w:val="000000"/>
            <w:lang w:eastAsia="en-GB"/>
          </w:rPr>
          <w:t xml:space="preserve">Voucher </w:t>
        </w:r>
      </w:ins>
      <w:del w:id="53" w:author="Wouter Dekoninck" w:date="2017-02-23T14:46:00Z">
        <w:r w:rsidRPr="005D08E9" w:rsidDel="009E476B">
          <w:rPr>
            <w:rFonts w:ascii="Times New Roman" w:eastAsia="Times New Roman" w:hAnsi="Times New Roman" w:cs="Times New Roman"/>
            <w:color w:val="000000"/>
            <w:lang w:eastAsia="en-GB"/>
          </w:rPr>
          <w:delText>S</w:delText>
        </w:r>
      </w:del>
      <w:ins w:id="54" w:author="Wouter Dekoninck" w:date="2017-02-23T14:46:00Z">
        <w:r w:rsidR="009E476B">
          <w:rPr>
            <w:rFonts w:ascii="Times New Roman" w:eastAsia="Times New Roman" w:hAnsi="Times New Roman" w:cs="Times New Roman"/>
            <w:color w:val="000000"/>
            <w:lang w:eastAsia="en-GB"/>
          </w:rPr>
          <w:t>s</w:t>
        </w:r>
      </w:ins>
      <w:r w:rsidRPr="005D08E9">
        <w:rPr>
          <w:rFonts w:ascii="Times New Roman" w:eastAsia="Times New Roman" w:hAnsi="Times New Roman" w:cs="Times New Roman"/>
          <w:color w:val="000000"/>
          <w:lang w:eastAsia="en-GB"/>
        </w:rPr>
        <w:t>pecimen</w:t>
      </w:r>
      <w:ins w:id="55" w:author="Wouter Dekoninck" w:date="2017-02-23T14:46:00Z">
        <w:r w:rsidR="009E476B">
          <w:rPr>
            <w:rFonts w:ascii="Times New Roman" w:eastAsia="Times New Roman" w:hAnsi="Times New Roman" w:cs="Times New Roman"/>
            <w:color w:val="000000"/>
            <w:lang w:eastAsia="en-GB"/>
          </w:rPr>
          <w:t>s</w:t>
        </w:r>
      </w:ins>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Culicidae</w:t>
      </w:r>
      <w:proofErr w:type="spellEnd"/>
      <w:r w:rsidRPr="005D08E9">
        <w:rPr>
          <w:rFonts w:ascii="Times New Roman" w:eastAsia="Times New Roman" w:hAnsi="Times New Roman" w:cs="Times New Roman"/>
          <w:color w:val="000000"/>
          <w:lang w:eastAsia="en-GB"/>
        </w:rPr>
        <w:t xml:space="preserve">, vector disease, mosquito, malaria, Eco-climatic changes, </w:t>
      </w:r>
      <w:del w:id="56" w:author="Wouter Dekoninck" w:date="2017-02-23T14:46:00Z">
        <w:r w:rsidRPr="005D08E9" w:rsidDel="009E476B">
          <w:rPr>
            <w:rFonts w:ascii="Times New Roman" w:eastAsia="Times New Roman" w:hAnsi="Times New Roman" w:cs="Times New Roman"/>
            <w:color w:val="000000"/>
            <w:lang w:eastAsia="en-GB"/>
          </w:rPr>
          <w:delText xml:space="preserve">Culicidae, </w:delText>
        </w:r>
      </w:del>
      <w:r w:rsidRPr="005D08E9">
        <w:rPr>
          <w:rFonts w:ascii="Times New Roman" w:eastAsia="Times New Roman" w:hAnsi="Times New Roman" w:cs="Times New Roman"/>
          <w:color w:val="000000"/>
          <w:lang w:eastAsia="en-GB"/>
        </w:rPr>
        <w:t>taxonomy, spatial distribution models, population genetics, ecology of invasive species</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General description</w:t>
      </w:r>
    </w:p>
    <w:p w:rsidR="005D08E9" w:rsidRPr="005D08E9" w:rsidDel="00382D85" w:rsidRDefault="005D08E9" w:rsidP="005D08E9">
      <w:pPr>
        <w:spacing w:after="0" w:line="240" w:lineRule="auto"/>
        <w:rPr>
          <w:del w:id="57" w:author="Wouter Dekoninck" w:date="2017-02-23T14:48:00Z"/>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Purpose: </w:t>
      </w:r>
      <w:r w:rsidRPr="005D08E9">
        <w:rPr>
          <w:rFonts w:ascii="Times New Roman" w:eastAsia="Times New Roman" w:hAnsi="Times New Roman" w:cs="Times New Roman"/>
          <w:color w:val="000000"/>
          <w:lang w:eastAsia="en-GB"/>
        </w:rPr>
        <w:t>Mosquito-borne diseases are prime candidates as (re)</w:t>
      </w:r>
      <w:proofErr w:type="spellStart"/>
      <w:r w:rsidRPr="005D08E9">
        <w:rPr>
          <w:rFonts w:ascii="Times New Roman" w:eastAsia="Times New Roman" w:hAnsi="Times New Roman" w:cs="Times New Roman"/>
          <w:color w:val="000000"/>
          <w:lang w:eastAsia="en-GB"/>
        </w:rPr>
        <w:t>emergencing</w:t>
      </w:r>
      <w:proofErr w:type="spellEnd"/>
      <w:r w:rsidRPr="005D08E9">
        <w:rPr>
          <w:rFonts w:ascii="Times New Roman" w:eastAsia="Times New Roman" w:hAnsi="Times New Roman" w:cs="Times New Roman"/>
          <w:color w:val="000000"/>
          <w:lang w:eastAsia="en-GB"/>
        </w:rPr>
        <w:t xml:space="preserve"> vector-borne disease in Europe. Knowledge of the taxonomic and functional biodiversity of both endemic and invading mosquito species as well as the factors driving change</w:t>
      </w:r>
      <w:ins w:id="58" w:author="Wouter Dekoninck" w:date="2017-02-23T14:47:00Z">
        <w:r w:rsidR="00382D85">
          <w:rPr>
            <w:rFonts w:ascii="Times New Roman" w:eastAsia="Times New Roman" w:hAnsi="Times New Roman" w:cs="Times New Roman"/>
            <w:color w:val="000000"/>
            <w:lang w:eastAsia="en-GB"/>
          </w:rPr>
          <w:t>s</w:t>
        </w:r>
      </w:ins>
      <w:r w:rsidRPr="005D08E9">
        <w:rPr>
          <w:rFonts w:ascii="Times New Roman" w:eastAsia="Times New Roman" w:hAnsi="Times New Roman" w:cs="Times New Roman"/>
          <w:color w:val="000000"/>
          <w:lang w:eastAsia="en-GB"/>
        </w:rPr>
        <w:t xml:space="preserve"> is</w:t>
      </w:r>
      <w:ins w:id="59" w:author="Wouter Dekoninck" w:date="2017-02-23T14:47:00Z">
        <w:r w:rsidR="00382D85">
          <w:rPr>
            <w:rFonts w:ascii="Times New Roman" w:eastAsia="Times New Roman" w:hAnsi="Times New Roman" w:cs="Times New Roman"/>
            <w:color w:val="000000"/>
            <w:lang w:eastAsia="en-GB"/>
          </w:rPr>
          <w:t>/are</w:t>
        </w:r>
      </w:ins>
      <w:r w:rsidRPr="005D08E9">
        <w:rPr>
          <w:rFonts w:ascii="Times New Roman" w:eastAsia="Times New Roman" w:hAnsi="Times New Roman" w:cs="Times New Roman"/>
          <w:color w:val="000000"/>
          <w:lang w:eastAsia="en-GB"/>
        </w:rPr>
        <w:t xml:space="preserve"> missing in Belgium. Acquiring this knowledge is an essential step towards understanding current risk and preparing </w:t>
      </w:r>
      <w:ins w:id="60" w:author="Wouter Dekoninck" w:date="2017-02-23T14:47:00Z">
        <w:r w:rsidR="00382D85">
          <w:rPr>
            <w:rFonts w:ascii="Times New Roman" w:eastAsia="Times New Roman" w:hAnsi="Times New Roman" w:cs="Times New Roman"/>
            <w:color w:val="000000"/>
            <w:lang w:eastAsia="en-GB"/>
          </w:rPr>
          <w:t xml:space="preserve">action plans  </w:t>
        </w:r>
      </w:ins>
      <w:r w:rsidRPr="005D08E9">
        <w:rPr>
          <w:rFonts w:ascii="Times New Roman" w:eastAsia="Times New Roman" w:hAnsi="Times New Roman" w:cs="Times New Roman"/>
          <w:color w:val="000000"/>
          <w:lang w:eastAsia="en-GB"/>
        </w:rPr>
        <w:t>for future threats. Therefore the objectives of MODIRISK are</w:t>
      </w:r>
      <w:ins w:id="61" w:author="Wouter Dekoninck" w:date="2017-02-23T14:47:00Z">
        <w:r w:rsidR="00382D85">
          <w:rPr>
            <w:rFonts w:ascii="Times New Roman" w:eastAsia="Times New Roman" w:hAnsi="Times New Roman" w:cs="Times New Roman"/>
            <w:color w:val="000000"/>
            <w:lang w:eastAsia="en-GB"/>
          </w:rPr>
          <w:t xml:space="preserve"> were</w:t>
        </w:r>
      </w:ins>
      <w:r w:rsidRPr="005D08E9">
        <w:rPr>
          <w:rFonts w:ascii="Times New Roman" w:eastAsia="Times New Roman" w:hAnsi="Times New Roman" w:cs="Times New Roman"/>
          <w:color w:val="000000"/>
          <w:lang w:eastAsia="en-GB"/>
        </w:rPr>
        <w:t xml:space="preserve"> (1) to </w:t>
      </w:r>
      <w:proofErr w:type="spellStart"/>
      <w:r w:rsidRPr="005D08E9">
        <w:rPr>
          <w:rFonts w:ascii="Times New Roman" w:eastAsia="Times New Roman" w:hAnsi="Times New Roman" w:cs="Times New Roman"/>
          <w:color w:val="000000"/>
          <w:lang w:eastAsia="en-GB"/>
        </w:rPr>
        <w:t>inventorize</w:t>
      </w:r>
      <w:proofErr w:type="spellEnd"/>
      <w:r w:rsidRPr="005D08E9">
        <w:rPr>
          <w:rFonts w:ascii="Times New Roman" w:eastAsia="Times New Roman" w:hAnsi="Times New Roman" w:cs="Times New Roman"/>
          <w:color w:val="000000"/>
          <w:lang w:eastAsia="en-GB"/>
        </w:rPr>
        <w:t xml:space="preserve"> endemic and invading mosquito species in Belgium considering environmental and taxonomic elements of biodiversity, (2) to assess the population dynamics of selected endemic and invasive mosquito species and their interrelationship (3) to model</w:t>
      </w:r>
      <w:ins w:id="62" w:author="Wouter Dekoninck" w:date="2017-02-23T14:48:00Z">
        <w:r w:rsidR="00382D85">
          <w:rPr>
            <w:rFonts w:ascii="Times New Roman" w:eastAsia="Times New Roman" w:hAnsi="Times New Roman" w:cs="Times New Roman"/>
            <w:color w:val="000000"/>
            <w:lang w:eastAsia="en-GB"/>
          </w:rPr>
          <w:t xml:space="preserve"> </w:t>
        </w:r>
      </w:ins>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mosquito biodiversity distribution at a 1km resolution, and (4) to disseminate project outputs.</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lastRenderedPageBreak/>
        <w:t xml:space="preserve">Additional information: </w:t>
      </w:r>
      <w:r w:rsidRPr="005D08E9">
        <w:rPr>
          <w:rFonts w:ascii="Times New Roman" w:eastAsia="Times New Roman" w:hAnsi="Times New Roman" w:cs="Times New Roman"/>
          <w:color w:val="000000"/>
          <w:lang w:eastAsia="en-GB"/>
        </w:rPr>
        <w:t>This dataset is linked with 2 other mosquito related datasets. One dat</w:t>
      </w:r>
      <w:ins w:id="63" w:author="Wouter Dekoninck" w:date="2017-02-23T14:48:00Z">
        <w:r w:rsidR="00307F03">
          <w:rPr>
            <w:rFonts w:ascii="Times New Roman" w:eastAsia="Times New Roman" w:hAnsi="Times New Roman" w:cs="Times New Roman"/>
            <w:color w:val="000000"/>
            <w:lang w:eastAsia="en-GB"/>
          </w:rPr>
          <w:t>a</w:t>
        </w:r>
      </w:ins>
      <w:r w:rsidRPr="005D08E9">
        <w:rPr>
          <w:rFonts w:ascii="Times New Roman" w:eastAsia="Times New Roman" w:hAnsi="Times New Roman" w:cs="Times New Roman"/>
          <w:color w:val="000000"/>
          <w:lang w:eastAsia="en-GB"/>
        </w:rPr>
        <w:t xml:space="preserve">set used for longitudinal study and </w:t>
      </w:r>
      <w:commentRangeStart w:id="64"/>
      <w:r w:rsidRPr="005D08E9">
        <w:rPr>
          <w:rFonts w:ascii="Times New Roman" w:eastAsia="Times New Roman" w:hAnsi="Times New Roman" w:cs="Times New Roman"/>
          <w:color w:val="000000"/>
          <w:lang w:eastAsia="en-GB"/>
        </w:rPr>
        <w:t xml:space="preserve">the historical dataset from </w:t>
      </w:r>
      <w:commentRangeEnd w:id="64"/>
      <w:r w:rsidR="00F452B8">
        <w:rPr>
          <w:rStyle w:val="Verwijzingopmerking"/>
        </w:rPr>
        <w:commentReference w:id="64"/>
      </w:r>
      <w:r w:rsidRPr="005D08E9">
        <w:rPr>
          <w:rFonts w:ascii="Times New Roman" w:eastAsia="Times New Roman" w:hAnsi="Times New Roman" w:cs="Times New Roman"/>
          <w:color w:val="000000"/>
          <w:lang w:eastAsia="en-GB"/>
        </w:rPr>
        <w:t>RBINS.(http://www.gbif.org/dataset/6679952f-649b-4888-bd97-00daca4b8cc1) &amp; (</w:t>
      </w:r>
      <w:commentRangeStart w:id="65"/>
      <w:r w:rsidRPr="005D08E9">
        <w:rPr>
          <w:rFonts w:ascii="Times New Roman" w:eastAsia="Times New Roman" w:hAnsi="Times New Roman" w:cs="Times New Roman"/>
          <w:color w:val="000000"/>
          <w:lang w:eastAsia="en-GB"/>
        </w:rPr>
        <w:t>to be completed</w:t>
      </w:r>
      <w:commentRangeEnd w:id="65"/>
      <w:r w:rsidR="00307F03">
        <w:rPr>
          <w:rStyle w:val="Verwijzingopmerking"/>
        </w:rPr>
        <w:commentReference w:id="65"/>
      </w:r>
      <w:r w:rsidRPr="005D08E9">
        <w:rPr>
          <w:rFonts w:ascii="Times New Roman" w:eastAsia="Times New Roman" w:hAnsi="Times New Roman" w:cs="Times New Roman"/>
          <w:color w:val="000000"/>
          <w:lang w:eastAsia="en-GB"/>
        </w:rPr>
        <w:t>)</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Project details</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Project title: </w:t>
      </w:r>
      <w:r w:rsidRPr="005D08E9">
        <w:rPr>
          <w:rFonts w:ascii="Times New Roman" w:eastAsia="Times New Roman" w:hAnsi="Times New Roman" w:cs="Times New Roman"/>
          <w:color w:val="000000"/>
          <w:lang w:eastAsia="en-GB"/>
        </w:rPr>
        <w:t>Mosquito vectors of disease: spatial biodiversity, drivers of change, and risk</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Personnel: </w:t>
      </w:r>
      <w:del w:id="66" w:author="Wouter Dekoninck" w:date="2017-02-23T14:48:00Z">
        <w:r w:rsidRPr="005D08E9" w:rsidDel="00307F03">
          <w:rPr>
            <w:rFonts w:ascii="Times New Roman" w:eastAsia="Times New Roman" w:hAnsi="Times New Roman" w:cs="Times New Roman"/>
            <w:color w:val="000000"/>
            <w:lang w:eastAsia="en-GB"/>
          </w:rPr>
          <w:delText xml:space="preserve">Wouter </w:delText>
        </w:r>
      </w:del>
      <w:proofErr w:type="spellStart"/>
      <w:r w:rsidRPr="005D08E9">
        <w:rPr>
          <w:rFonts w:ascii="Times New Roman" w:eastAsia="Times New Roman" w:hAnsi="Times New Roman" w:cs="Times New Roman"/>
          <w:color w:val="000000"/>
          <w:lang w:eastAsia="en-GB"/>
        </w:rPr>
        <w:t>Wouter</w:t>
      </w:r>
      <w:proofErr w:type="spellEnd"/>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Dekoninck</w:t>
      </w:r>
      <w:proofErr w:type="spellEnd"/>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Funding: </w:t>
      </w:r>
      <w:proofErr w:type="spellStart"/>
      <w:r w:rsidRPr="005D08E9">
        <w:rPr>
          <w:rFonts w:ascii="Times New Roman" w:eastAsia="Times New Roman" w:hAnsi="Times New Roman" w:cs="Times New Roman"/>
          <w:color w:val="000000"/>
          <w:lang w:eastAsia="en-GB"/>
        </w:rPr>
        <w:t>Belspo</w:t>
      </w:r>
      <w:proofErr w:type="spellEnd"/>
      <w:r w:rsidRPr="005D08E9">
        <w:rPr>
          <w:rFonts w:ascii="Times New Roman" w:eastAsia="Times New Roman" w:hAnsi="Times New Roman" w:cs="Times New Roman"/>
          <w:color w:val="000000"/>
          <w:lang w:eastAsia="en-GB"/>
        </w:rPr>
        <w:t>, Science for Sustainable Development- Project SD/BD/04D (http://www.belspo.be/belspo/ssd/science/pr_biodiversity_en.stm)</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Study area descriptions/descriptor: </w:t>
      </w:r>
      <w:r w:rsidRPr="005D08E9">
        <w:rPr>
          <w:rFonts w:ascii="Times New Roman" w:eastAsia="Times New Roman" w:hAnsi="Times New Roman" w:cs="Times New Roman"/>
          <w:color w:val="000000"/>
          <w:lang w:eastAsia="en-GB"/>
        </w:rPr>
        <w:t>Project fiche: http://www.belspo.be/belspo/ssd/science/projects/MODIRISK_en.pdf</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Project report:http://www.belspo.be/belspo/ssd/science/Reports/FinalReport_MODIRISK%20ML.pdf</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Design description: </w:t>
      </w:r>
      <w:bookmarkStart w:id="67" w:name="_GoBack"/>
      <w:r w:rsidRPr="005D08E9">
        <w:rPr>
          <w:rFonts w:ascii="Times New Roman" w:eastAsia="Times New Roman" w:hAnsi="Times New Roman" w:cs="Times New Roman"/>
          <w:color w:val="000000"/>
          <w:lang w:eastAsia="en-GB"/>
        </w:rPr>
        <w:t xml:space="preserve">At the Royal Belgian Institute of Natural Sciences (RBINS) about 1400 mosquito-specimens from the Belgian collection of the Entomology Department were screened. All these  Belgian records </w:t>
      </w:r>
      <w:r w:rsidR="00F452B8">
        <w:rPr>
          <w:rFonts w:ascii="Times New Roman" w:eastAsia="Times New Roman" w:hAnsi="Times New Roman" w:cs="Times New Roman"/>
          <w:color w:val="000000"/>
          <w:lang w:eastAsia="en-GB"/>
        </w:rPr>
        <w:t xml:space="preserve">achieved from voucher specimens in RBINS collection </w:t>
      </w:r>
      <w:r w:rsidRPr="005D08E9">
        <w:rPr>
          <w:rFonts w:ascii="Times New Roman" w:eastAsia="Times New Roman" w:hAnsi="Times New Roman" w:cs="Times New Roman"/>
          <w:color w:val="000000"/>
          <w:lang w:eastAsia="en-GB"/>
        </w:rPr>
        <w:t>were added to a newly established database CULIBEL</w:t>
      </w:r>
      <w:r w:rsidR="00F452B8">
        <w:rPr>
          <w:rFonts w:ascii="Times New Roman" w:eastAsia="Times New Roman" w:hAnsi="Times New Roman" w:cs="Times New Roman"/>
          <w:color w:val="000000"/>
          <w:lang w:eastAsia="en-GB"/>
        </w:rPr>
        <w:t xml:space="preserve"> (CULIcidaeBELgium)</w:t>
      </w:r>
      <w:r w:rsidRPr="005D08E9">
        <w:rPr>
          <w:rFonts w:ascii="Times New Roman" w:eastAsia="Times New Roman" w:hAnsi="Times New Roman" w:cs="Times New Roman"/>
          <w:color w:val="000000"/>
          <w:lang w:eastAsia="en-GB"/>
        </w:rPr>
        <w:t xml:space="preserve">. This database will be integrated into the Belgian Biodiversity Platform and will </w:t>
      </w:r>
      <w:bookmarkEnd w:id="67"/>
      <w:r w:rsidRPr="005D08E9">
        <w:rPr>
          <w:rFonts w:ascii="Times New Roman" w:eastAsia="Times New Roman" w:hAnsi="Times New Roman" w:cs="Times New Roman"/>
          <w:color w:val="000000"/>
          <w:lang w:eastAsia="en-GB"/>
        </w:rPr>
        <w:t>be kept updated by RBINS. Both RBINS and MODIRISK collections were used to compare recent and old data distributions (UTM 10x10km squares). A trend criterion was made of well surveyed grid cells and a decline of diversity near larger cities could be observed. An increase of distribution area was observed for several potential mosquito vectors having the capacity to use artificial containers as breeding sites. For 23 species there is a relative change in distribution area in 56 (10x10km) grid cells.</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commentRangeStart w:id="68"/>
      <w:r w:rsidRPr="005D08E9">
        <w:rPr>
          <w:rFonts w:ascii="Times New Roman" w:eastAsia="Times New Roman" w:hAnsi="Times New Roman" w:cs="Times New Roman"/>
          <w:color w:val="000000"/>
          <w:lang w:eastAsia="en-GB"/>
        </w:rPr>
        <w:t>A molecular archive was constructed of all collected species based on the DNA barcoding region at the ITM</w:t>
      </w:r>
      <w:del w:id="69" w:author="Wouter Dekoninck" w:date="2017-02-23T14:50:00Z">
        <w:r w:rsidRPr="005D08E9" w:rsidDel="00F452B8">
          <w:rPr>
            <w:rFonts w:ascii="Times New Roman" w:eastAsia="Times New Roman" w:hAnsi="Times New Roman" w:cs="Times New Roman"/>
            <w:color w:val="000000"/>
            <w:lang w:eastAsia="en-GB"/>
          </w:rPr>
          <w:delText>A</w:delText>
        </w:r>
      </w:del>
      <w:r w:rsidRPr="005D08E9">
        <w:rPr>
          <w:rFonts w:ascii="Times New Roman" w:eastAsia="Times New Roman" w:hAnsi="Times New Roman" w:cs="Times New Roman"/>
          <w:color w:val="000000"/>
          <w:lang w:eastAsia="en-GB"/>
        </w:rPr>
        <w:t>. Moreover, a larval molecular identification assay was developed to rapidly detect and identify possible invasive species.</w:t>
      </w:r>
      <w:commentRangeEnd w:id="68"/>
      <w:r w:rsidR="00F452B8">
        <w:rPr>
          <w:rStyle w:val="Verwijzingopmerking"/>
        </w:rPr>
        <w:commentReference w:id="68"/>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Taxonomic coverage</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General taxonomic coverage description: </w:t>
      </w:r>
      <w:r w:rsidRPr="005D08E9">
        <w:rPr>
          <w:rFonts w:ascii="Times New Roman" w:eastAsia="Times New Roman" w:hAnsi="Times New Roman" w:cs="Times New Roman"/>
          <w:color w:val="000000"/>
          <w:lang w:eastAsia="en-GB"/>
        </w:rPr>
        <w:t xml:space="preserve">Morphological identification of the </w:t>
      </w:r>
      <w:proofErr w:type="spellStart"/>
      <w:r w:rsidRPr="005D08E9">
        <w:rPr>
          <w:rFonts w:ascii="Times New Roman" w:eastAsia="Times New Roman" w:hAnsi="Times New Roman" w:cs="Times New Roman"/>
          <w:color w:val="000000"/>
          <w:lang w:eastAsia="en-GB"/>
        </w:rPr>
        <w:t>Culicidae</w:t>
      </w:r>
      <w:proofErr w:type="spellEnd"/>
      <w:r w:rsidRPr="005D08E9">
        <w:rPr>
          <w:rFonts w:ascii="Times New Roman" w:eastAsia="Times New Roman" w:hAnsi="Times New Roman" w:cs="Times New Roman"/>
          <w:color w:val="000000"/>
          <w:lang w:eastAsia="en-GB"/>
        </w:rPr>
        <w:t xml:space="preserve"> was done mainly using the electronic identification key of </w:t>
      </w:r>
      <w:proofErr w:type="spellStart"/>
      <w:r w:rsidRPr="005D08E9">
        <w:rPr>
          <w:rFonts w:ascii="Times New Roman" w:eastAsia="Times New Roman" w:hAnsi="Times New Roman" w:cs="Times New Roman"/>
          <w:color w:val="000000"/>
          <w:lang w:eastAsia="en-GB"/>
        </w:rPr>
        <w:t>Schaffner</w:t>
      </w:r>
      <w:proofErr w:type="spellEnd"/>
      <w:r w:rsidRPr="005D08E9">
        <w:rPr>
          <w:rFonts w:ascii="Times New Roman" w:eastAsia="Times New Roman" w:hAnsi="Times New Roman" w:cs="Times New Roman"/>
          <w:color w:val="000000"/>
          <w:lang w:eastAsia="en-GB"/>
        </w:rPr>
        <w:t xml:space="preserve"> et al. (2001) and the paper key of Becker et al. (20</w:t>
      </w:r>
      <w:ins w:id="70" w:author="Wouter Dekoninck" w:date="2017-02-23T15:06:00Z">
        <w:r w:rsidR="008214B7">
          <w:rPr>
            <w:rFonts w:ascii="Times New Roman" w:eastAsia="Times New Roman" w:hAnsi="Times New Roman" w:cs="Times New Roman"/>
            <w:color w:val="000000"/>
            <w:lang w:eastAsia="en-GB"/>
          </w:rPr>
          <w:t>10</w:t>
        </w:r>
      </w:ins>
      <w:del w:id="71" w:author="Wouter Dekoninck" w:date="2017-02-23T15:06:00Z">
        <w:r w:rsidRPr="005D08E9" w:rsidDel="008214B7">
          <w:rPr>
            <w:rFonts w:ascii="Times New Roman" w:eastAsia="Times New Roman" w:hAnsi="Times New Roman" w:cs="Times New Roman"/>
            <w:color w:val="000000"/>
            <w:lang w:eastAsia="en-GB"/>
          </w:rPr>
          <w:delText>03</w:delText>
        </w:r>
      </w:del>
      <w:r w:rsidRPr="005D08E9">
        <w:rPr>
          <w:rFonts w:ascii="Times New Roman" w:eastAsia="Times New Roman" w:hAnsi="Times New Roman" w:cs="Times New Roman"/>
          <w:color w:val="000000"/>
          <w:lang w:eastAsia="en-GB"/>
        </w:rPr>
        <w:t>). Data were stored into the web based database as described above.</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Taxonomic ranks</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 xml:space="preserve">Class: </w:t>
      </w:r>
      <w:proofErr w:type="spellStart"/>
      <w:r w:rsidRPr="005D08E9">
        <w:rPr>
          <w:rFonts w:ascii="Times New Roman" w:eastAsia="Times New Roman" w:hAnsi="Times New Roman" w:cs="Times New Roman"/>
          <w:color w:val="000000"/>
          <w:lang w:eastAsia="en-GB"/>
        </w:rPr>
        <w:t>Insecta</w:t>
      </w:r>
      <w:proofErr w:type="spellEnd"/>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 xml:space="preserve">Order: </w:t>
      </w:r>
      <w:proofErr w:type="spellStart"/>
      <w:r w:rsidRPr="005D08E9">
        <w:rPr>
          <w:rFonts w:ascii="Times New Roman" w:eastAsia="Times New Roman" w:hAnsi="Times New Roman" w:cs="Times New Roman"/>
          <w:color w:val="000000"/>
          <w:lang w:eastAsia="en-GB"/>
        </w:rPr>
        <w:t>Diptera</w:t>
      </w:r>
      <w:proofErr w:type="spellEnd"/>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 xml:space="preserve">Family: </w:t>
      </w:r>
      <w:proofErr w:type="spellStart"/>
      <w:r w:rsidRPr="005D08E9">
        <w:rPr>
          <w:rFonts w:ascii="Times New Roman" w:eastAsia="Times New Roman" w:hAnsi="Times New Roman" w:cs="Times New Roman"/>
          <w:color w:val="000000"/>
          <w:lang w:eastAsia="en-GB"/>
        </w:rPr>
        <w:t>Culicidae</w:t>
      </w:r>
      <w:proofErr w:type="spellEnd"/>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Spatial coverage</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General spatial coverage: </w:t>
      </w:r>
      <w:r w:rsidRPr="005D08E9">
        <w:rPr>
          <w:rFonts w:ascii="Times New Roman" w:eastAsia="Times New Roman" w:hAnsi="Times New Roman" w:cs="Times New Roman"/>
          <w:color w:val="000000"/>
          <w:lang w:eastAsia="en-GB"/>
        </w:rPr>
        <w:t>Belgium</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Coordinates: </w:t>
      </w:r>
      <w:r w:rsidRPr="005D08E9">
        <w:rPr>
          <w:rFonts w:ascii="Times New Roman" w:eastAsia="Times New Roman" w:hAnsi="Times New Roman" w:cs="Times New Roman"/>
          <w:color w:val="000000"/>
          <w:lang w:eastAsia="en-GB"/>
        </w:rPr>
        <w:t>49°25'30.96''N and 51°33'48.28''N Latitude; 2°15'47.46''E and 6°39'27.77''E Longitude</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Temporal coverage: </w:t>
      </w:r>
      <w:r w:rsidRPr="005D08E9">
        <w:rPr>
          <w:rFonts w:ascii="Times New Roman" w:eastAsia="Times New Roman" w:hAnsi="Times New Roman" w:cs="Times New Roman"/>
          <w:color w:val="000000"/>
          <w:lang w:eastAsia="en-GB"/>
        </w:rPr>
        <w:t>1878 - 2007</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Natural collections description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Parent collection identifier: </w:t>
      </w:r>
      <w:r w:rsidRPr="005D08E9">
        <w:rPr>
          <w:rFonts w:ascii="Times New Roman" w:eastAsia="Times New Roman" w:hAnsi="Times New Roman" w:cs="Times New Roman"/>
          <w:color w:val="000000"/>
          <w:lang w:eastAsia="en-GB"/>
        </w:rPr>
        <w:t>RBINS-Entomology Collection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Collection name: </w:t>
      </w:r>
      <w:r w:rsidRPr="005D08E9">
        <w:rPr>
          <w:rFonts w:ascii="Times New Roman" w:eastAsia="Times New Roman" w:hAnsi="Times New Roman" w:cs="Times New Roman"/>
          <w:color w:val="000000"/>
          <w:lang w:eastAsia="en-GB"/>
        </w:rPr>
        <w:t xml:space="preserve">Coll. M. </w:t>
      </w:r>
      <w:proofErr w:type="spellStart"/>
      <w:r w:rsidRPr="005D08E9">
        <w:rPr>
          <w:rFonts w:ascii="Times New Roman" w:eastAsia="Times New Roman" w:hAnsi="Times New Roman" w:cs="Times New Roman"/>
          <w:color w:val="000000"/>
          <w:lang w:eastAsia="en-GB"/>
        </w:rPr>
        <w:t>Bequaert</w:t>
      </w:r>
      <w:proofErr w:type="spellEnd"/>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Natural collections description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Parent collection identifier: </w:t>
      </w:r>
      <w:r w:rsidRPr="005D08E9">
        <w:rPr>
          <w:rFonts w:ascii="Times New Roman" w:eastAsia="Times New Roman" w:hAnsi="Times New Roman" w:cs="Times New Roman"/>
          <w:color w:val="000000"/>
          <w:lang w:eastAsia="en-GB"/>
        </w:rPr>
        <w:t>RBINS-Entomology Collection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Collection name: </w:t>
      </w:r>
      <w:r w:rsidRPr="005D08E9">
        <w:rPr>
          <w:rFonts w:ascii="Times New Roman" w:eastAsia="Times New Roman" w:hAnsi="Times New Roman" w:cs="Times New Roman"/>
          <w:color w:val="000000"/>
          <w:lang w:eastAsia="en-GB"/>
        </w:rPr>
        <w:t xml:space="preserve">Coll. M. </w:t>
      </w:r>
      <w:proofErr w:type="spellStart"/>
      <w:r w:rsidRPr="005D08E9">
        <w:rPr>
          <w:rFonts w:ascii="Times New Roman" w:eastAsia="Times New Roman" w:hAnsi="Times New Roman" w:cs="Times New Roman"/>
          <w:color w:val="000000"/>
          <w:lang w:eastAsia="en-GB"/>
        </w:rPr>
        <w:t>Goetghebuer</w:t>
      </w:r>
      <w:proofErr w:type="spellEnd"/>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Natural collections description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Parent collection identifier: </w:t>
      </w:r>
      <w:r w:rsidRPr="005D08E9">
        <w:rPr>
          <w:rFonts w:ascii="Times New Roman" w:eastAsia="Times New Roman" w:hAnsi="Times New Roman" w:cs="Times New Roman"/>
          <w:color w:val="000000"/>
          <w:lang w:eastAsia="en-GB"/>
        </w:rPr>
        <w:t>RBINS-Entomology Collection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Collection name: </w:t>
      </w:r>
      <w:r w:rsidRPr="005D08E9">
        <w:rPr>
          <w:rFonts w:ascii="Times New Roman" w:eastAsia="Times New Roman" w:hAnsi="Times New Roman" w:cs="Times New Roman"/>
          <w:color w:val="000000"/>
          <w:lang w:eastAsia="en-GB"/>
        </w:rPr>
        <w:t>RBINS Insect Collection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Specimen preservation method: </w:t>
      </w:r>
      <w:r w:rsidRPr="005D08E9">
        <w:rPr>
          <w:rFonts w:ascii="Times New Roman" w:eastAsia="Times New Roman" w:hAnsi="Times New Roman" w:cs="Times New Roman"/>
          <w:color w:val="000000"/>
          <w:lang w:eastAsia="en-GB"/>
        </w:rPr>
        <w:t>Pinned</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Methods</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Method step description: </w:t>
      </w:r>
      <w:r w:rsidRPr="005D08E9">
        <w:rPr>
          <w:rFonts w:ascii="Times New Roman" w:eastAsia="Times New Roman" w:hAnsi="Times New Roman" w:cs="Times New Roman"/>
          <w:color w:val="000000"/>
          <w:lang w:eastAsia="en-GB"/>
        </w:rPr>
        <w:t xml:space="preserve">1. </w:t>
      </w:r>
      <w:commentRangeStart w:id="72"/>
      <w:r w:rsidRPr="005D08E9">
        <w:rPr>
          <w:rFonts w:ascii="Times New Roman" w:eastAsia="Times New Roman" w:hAnsi="Times New Roman" w:cs="Times New Roman"/>
          <w:color w:val="000000"/>
          <w:lang w:eastAsia="en-GB"/>
        </w:rPr>
        <w:t>Fieldwork</w:t>
      </w:r>
      <w:commentRangeEnd w:id="72"/>
      <w:r w:rsidR="00F452B8">
        <w:rPr>
          <w:rStyle w:val="Verwijzingopmerking"/>
        </w:rPr>
        <w:commentReference w:id="72"/>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2. Validation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3. Analyse</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4. Publication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Study extent description: </w:t>
      </w:r>
      <w:r w:rsidRPr="005D08E9">
        <w:rPr>
          <w:rFonts w:ascii="Times New Roman" w:eastAsia="Times New Roman" w:hAnsi="Times New Roman" w:cs="Times New Roman"/>
          <w:color w:val="000000"/>
          <w:lang w:eastAsia="en-GB"/>
        </w:rPr>
        <w:t xml:space="preserve">Specimen collections in the RBINS </w:t>
      </w:r>
      <w:proofErr w:type="spellStart"/>
      <w:r w:rsidRPr="005D08E9">
        <w:rPr>
          <w:rFonts w:ascii="Times New Roman" w:eastAsia="Times New Roman" w:hAnsi="Times New Roman" w:cs="Times New Roman"/>
          <w:color w:val="000000"/>
          <w:lang w:eastAsia="en-GB"/>
        </w:rPr>
        <w:t>Diptera</w:t>
      </w:r>
      <w:proofErr w:type="spellEnd"/>
      <w:r w:rsidRPr="005D08E9">
        <w:rPr>
          <w:rFonts w:ascii="Times New Roman" w:eastAsia="Times New Roman" w:hAnsi="Times New Roman" w:cs="Times New Roman"/>
          <w:color w:val="000000"/>
          <w:lang w:eastAsia="en-GB"/>
        </w:rPr>
        <w:t xml:space="preserve"> collection.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The importance of museum collections to basic invertebrate inventories</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 xml:space="preserve">In the beginning of past century many mosquitoes were collected all over Belgium by </w:t>
      </w:r>
      <w:proofErr w:type="spellStart"/>
      <w:r w:rsidRPr="005D08E9">
        <w:rPr>
          <w:rFonts w:ascii="Times New Roman" w:eastAsia="Times New Roman" w:hAnsi="Times New Roman" w:cs="Times New Roman"/>
          <w:color w:val="000000"/>
          <w:lang w:eastAsia="en-GB"/>
        </w:rPr>
        <w:t>dipterologists</w:t>
      </w:r>
      <w:proofErr w:type="spellEnd"/>
      <w:r w:rsidRPr="005D08E9">
        <w:rPr>
          <w:rFonts w:ascii="Times New Roman" w:eastAsia="Times New Roman" w:hAnsi="Times New Roman" w:cs="Times New Roman"/>
          <w:color w:val="000000"/>
          <w:lang w:eastAsia="en-GB"/>
        </w:rPr>
        <w:t xml:space="preserve"> as M. </w:t>
      </w:r>
      <w:proofErr w:type="spellStart"/>
      <w:r w:rsidRPr="005D08E9">
        <w:rPr>
          <w:rFonts w:ascii="Times New Roman" w:eastAsia="Times New Roman" w:hAnsi="Times New Roman" w:cs="Times New Roman"/>
          <w:color w:val="000000"/>
          <w:lang w:eastAsia="en-GB"/>
        </w:rPr>
        <w:t>Goetghebuer</w:t>
      </w:r>
      <w:proofErr w:type="spellEnd"/>
      <w:r w:rsidRPr="005D08E9">
        <w:rPr>
          <w:rFonts w:ascii="Times New Roman" w:eastAsia="Times New Roman" w:hAnsi="Times New Roman" w:cs="Times New Roman"/>
          <w:color w:val="000000"/>
          <w:lang w:eastAsia="en-GB"/>
        </w:rPr>
        <w:t xml:space="preserve"> and M. </w:t>
      </w:r>
      <w:proofErr w:type="spellStart"/>
      <w:r w:rsidRPr="005D08E9">
        <w:rPr>
          <w:rFonts w:ascii="Times New Roman" w:eastAsia="Times New Roman" w:hAnsi="Times New Roman" w:cs="Times New Roman"/>
          <w:color w:val="000000"/>
          <w:lang w:eastAsia="en-GB"/>
        </w:rPr>
        <w:t>Bequaert</w:t>
      </w:r>
      <w:proofErr w:type="spellEnd"/>
      <w:r w:rsidRPr="005D08E9">
        <w:rPr>
          <w:rFonts w:ascii="Times New Roman" w:eastAsia="Times New Roman" w:hAnsi="Times New Roman" w:cs="Times New Roman"/>
          <w:color w:val="000000"/>
          <w:lang w:eastAsia="en-GB"/>
        </w:rPr>
        <w:t xml:space="preserve"> who both built up the most representative and rich collections of </w:t>
      </w:r>
      <w:r w:rsidRPr="005D08E9">
        <w:rPr>
          <w:rFonts w:ascii="Times New Roman" w:eastAsia="Times New Roman" w:hAnsi="Times New Roman" w:cs="Times New Roman"/>
          <w:color w:val="000000"/>
          <w:lang w:eastAsia="en-GB"/>
        </w:rPr>
        <w:lastRenderedPageBreak/>
        <w:t xml:space="preserve">Belgian </w:t>
      </w:r>
      <w:proofErr w:type="spellStart"/>
      <w:r w:rsidRPr="005D08E9">
        <w:rPr>
          <w:rFonts w:ascii="Times New Roman" w:eastAsia="Times New Roman" w:hAnsi="Times New Roman" w:cs="Times New Roman"/>
          <w:color w:val="000000"/>
          <w:lang w:eastAsia="en-GB"/>
        </w:rPr>
        <w:t>Diptera</w:t>
      </w:r>
      <w:proofErr w:type="spellEnd"/>
      <w:r w:rsidRPr="005D08E9">
        <w:rPr>
          <w:rFonts w:ascii="Times New Roman" w:eastAsia="Times New Roman" w:hAnsi="Times New Roman" w:cs="Times New Roman"/>
          <w:color w:val="000000"/>
          <w:lang w:eastAsia="en-GB"/>
        </w:rPr>
        <w:t>, preserved at RBINS (</w:t>
      </w:r>
      <w:proofErr w:type="spellStart"/>
      <w:r w:rsidRPr="005D08E9">
        <w:rPr>
          <w:rFonts w:ascii="Times New Roman" w:eastAsia="Times New Roman" w:hAnsi="Times New Roman" w:cs="Times New Roman"/>
          <w:color w:val="000000"/>
          <w:lang w:eastAsia="en-GB"/>
        </w:rPr>
        <w:t>Grootaert</w:t>
      </w:r>
      <w:proofErr w:type="spellEnd"/>
      <w:r w:rsidRPr="005D08E9">
        <w:rPr>
          <w:rFonts w:ascii="Times New Roman" w:eastAsia="Times New Roman" w:hAnsi="Times New Roman" w:cs="Times New Roman"/>
          <w:color w:val="000000"/>
          <w:lang w:eastAsia="en-GB"/>
        </w:rPr>
        <w:t xml:space="preserve"> et al., 1991). In the Belgian </w:t>
      </w:r>
      <w:proofErr w:type="spellStart"/>
      <w:r w:rsidRPr="005D08E9">
        <w:rPr>
          <w:rFonts w:ascii="Times New Roman" w:eastAsia="Times New Roman" w:hAnsi="Times New Roman" w:cs="Times New Roman"/>
          <w:color w:val="000000"/>
          <w:lang w:eastAsia="en-GB"/>
        </w:rPr>
        <w:t>Culicidae</w:t>
      </w:r>
      <w:proofErr w:type="spellEnd"/>
      <w:r w:rsidRPr="005D08E9">
        <w:rPr>
          <w:rFonts w:ascii="Times New Roman" w:eastAsia="Times New Roman" w:hAnsi="Times New Roman" w:cs="Times New Roman"/>
          <w:color w:val="000000"/>
          <w:lang w:eastAsia="en-GB"/>
        </w:rPr>
        <w:t xml:space="preserve"> collection of RBINS four </w:t>
      </w:r>
      <w:proofErr w:type="spellStart"/>
      <w:r w:rsidRPr="005D08E9">
        <w:rPr>
          <w:rFonts w:ascii="Times New Roman" w:eastAsia="Times New Roman" w:hAnsi="Times New Roman" w:cs="Times New Roman"/>
          <w:color w:val="000000"/>
          <w:lang w:eastAsia="en-GB"/>
        </w:rPr>
        <w:t>subcollections</w:t>
      </w:r>
      <w:proofErr w:type="spellEnd"/>
      <w:r w:rsidRPr="005D08E9">
        <w:rPr>
          <w:rFonts w:ascii="Times New Roman" w:eastAsia="Times New Roman" w:hAnsi="Times New Roman" w:cs="Times New Roman"/>
          <w:color w:val="000000"/>
          <w:lang w:eastAsia="en-GB"/>
        </w:rPr>
        <w:t xml:space="preserve"> are present: a general collection, two </w:t>
      </w:r>
      <w:proofErr w:type="spellStart"/>
      <w:r w:rsidRPr="005D08E9">
        <w:rPr>
          <w:rFonts w:ascii="Times New Roman" w:eastAsia="Times New Roman" w:hAnsi="Times New Roman" w:cs="Times New Roman"/>
          <w:color w:val="000000"/>
          <w:lang w:eastAsia="en-GB"/>
        </w:rPr>
        <w:t>subcollections</w:t>
      </w:r>
      <w:proofErr w:type="spellEnd"/>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Goetghebeur</w:t>
      </w:r>
      <w:proofErr w:type="spellEnd"/>
      <w:r w:rsidRPr="005D08E9">
        <w:rPr>
          <w:rFonts w:ascii="Times New Roman" w:eastAsia="Times New Roman" w:hAnsi="Times New Roman" w:cs="Times New Roman"/>
          <w:color w:val="000000"/>
          <w:lang w:eastAsia="en-GB"/>
        </w:rPr>
        <w:t xml:space="preserve"> and </w:t>
      </w:r>
      <w:proofErr w:type="spellStart"/>
      <w:r w:rsidRPr="005D08E9">
        <w:rPr>
          <w:rFonts w:ascii="Times New Roman" w:eastAsia="Times New Roman" w:hAnsi="Times New Roman" w:cs="Times New Roman"/>
          <w:color w:val="000000"/>
          <w:lang w:eastAsia="en-GB"/>
        </w:rPr>
        <w:t>Becquart</w:t>
      </w:r>
      <w:proofErr w:type="spellEnd"/>
      <w:r w:rsidRPr="005D08E9">
        <w:rPr>
          <w:rFonts w:ascii="Times New Roman" w:eastAsia="Times New Roman" w:hAnsi="Times New Roman" w:cs="Times New Roman"/>
          <w:color w:val="000000"/>
          <w:lang w:eastAsia="en-GB"/>
        </w:rPr>
        <w:t xml:space="preserve">), and a </w:t>
      </w:r>
      <w:proofErr w:type="spellStart"/>
      <w:r w:rsidRPr="005D08E9">
        <w:rPr>
          <w:rFonts w:ascii="Times New Roman" w:eastAsia="Times New Roman" w:hAnsi="Times New Roman" w:cs="Times New Roman"/>
          <w:color w:val="000000"/>
          <w:lang w:eastAsia="en-GB"/>
        </w:rPr>
        <w:t>subcollection</w:t>
      </w:r>
      <w:proofErr w:type="spellEnd"/>
      <w:r w:rsidRPr="005D08E9">
        <w:rPr>
          <w:rFonts w:ascii="Times New Roman" w:eastAsia="Times New Roman" w:hAnsi="Times New Roman" w:cs="Times New Roman"/>
          <w:color w:val="000000"/>
          <w:lang w:eastAsia="en-GB"/>
        </w:rPr>
        <w:t xml:space="preserve"> of unidentified specimens i.e. the supplements. The </w:t>
      </w:r>
      <w:proofErr w:type="spellStart"/>
      <w:r w:rsidRPr="005D08E9">
        <w:rPr>
          <w:rFonts w:ascii="Times New Roman" w:eastAsia="Times New Roman" w:hAnsi="Times New Roman" w:cs="Times New Roman"/>
          <w:color w:val="000000"/>
          <w:lang w:eastAsia="en-GB"/>
        </w:rPr>
        <w:t>subcollection</w:t>
      </w:r>
      <w:proofErr w:type="spellEnd"/>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Bequaert</w:t>
      </w:r>
      <w:proofErr w:type="spellEnd"/>
      <w:r w:rsidRPr="005D08E9">
        <w:rPr>
          <w:rFonts w:ascii="Times New Roman" w:eastAsia="Times New Roman" w:hAnsi="Times New Roman" w:cs="Times New Roman"/>
          <w:color w:val="000000"/>
          <w:lang w:eastAsia="en-GB"/>
        </w:rPr>
        <w:t xml:space="preserve"> was mainly collected between 1912-1958 and counts 135 voucher specimens. The </w:t>
      </w:r>
      <w:proofErr w:type="spellStart"/>
      <w:r w:rsidRPr="005D08E9">
        <w:rPr>
          <w:rFonts w:ascii="Times New Roman" w:eastAsia="Times New Roman" w:hAnsi="Times New Roman" w:cs="Times New Roman"/>
          <w:color w:val="000000"/>
          <w:lang w:eastAsia="en-GB"/>
        </w:rPr>
        <w:t>subcollection</w:t>
      </w:r>
      <w:proofErr w:type="spellEnd"/>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Goetghebuer</w:t>
      </w:r>
      <w:proofErr w:type="spellEnd"/>
      <w:r w:rsidRPr="005D08E9">
        <w:rPr>
          <w:rFonts w:ascii="Times New Roman" w:eastAsia="Times New Roman" w:hAnsi="Times New Roman" w:cs="Times New Roman"/>
          <w:color w:val="000000"/>
          <w:lang w:eastAsia="en-GB"/>
        </w:rPr>
        <w:t xml:space="preserve"> was collected between 1909-1946 (mainly between the period 1910-1930) and counts 269 specimens. In the general collection 241 specimens are present all of them collected between 1878-1967 (mainly between 1880-1925). The supplements are the largest </w:t>
      </w:r>
      <w:proofErr w:type="spellStart"/>
      <w:r w:rsidRPr="005D08E9">
        <w:rPr>
          <w:rFonts w:ascii="Times New Roman" w:eastAsia="Times New Roman" w:hAnsi="Times New Roman" w:cs="Times New Roman"/>
          <w:color w:val="000000"/>
          <w:lang w:eastAsia="en-GB"/>
        </w:rPr>
        <w:t>subcollection</w:t>
      </w:r>
      <w:proofErr w:type="spellEnd"/>
      <w:r w:rsidRPr="005D08E9">
        <w:rPr>
          <w:rFonts w:ascii="Times New Roman" w:eastAsia="Times New Roman" w:hAnsi="Times New Roman" w:cs="Times New Roman"/>
          <w:color w:val="000000"/>
          <w:lang w:eastAsia="en-GB"/>
        </w:rPr>
        <w:t xml:space="preserve"> with 737 specimens collected between 1892-2005 (mainly during 1920-1960).</w:t>
      </w:r>
    </w:p>
    <w:p w:rsidR="00520999" w:rsidRDefault="005D08E9" w:rsidP="005D08E9">
      <w:pPr>
        <w:spacing w:after="0" w:line="240" w:lineRule="auto"/>
        <w:rPr>
          <w:ins w:id="73" w:author="Wouter Dekoninck" w:date="2017-02-23T14:59:00Z"/>
          <w:rFonts w:ascii="Times New Roman" w:eastAsia="Times New Roman" w:hAnsi="Times New Roman" w:cs="Times New Roman"/>
          <w:color w:val="000000"/>
          <w:lang w:eastAsia="en-GB"/>
        </w:rPr>
      </w:pPr>
      <w:r w:rsidRPr="005D08E9">
        <w:rPr>
          <w:rFonts w:ascii="Times New Roman" w:eastAsia="Times New Roman" w:hAnsi="Times New Roman" w:cs="Times New Roman"/>
          <w:color w:val="000000"/>
          <w:lang w:eastAsia="en-GB"/>
        </w:rPr>
        <w:t xml:space="preserve">The most recent checklist of the Belgian </w:t>
      </w:r>
      <w:proofErr w:type="spellStart"/>
      <w:r w:rsidRPr="005D08E9">
        <w:rPr>
          <w:rFonts w:ascii="Times New Roman" w:eastAsia="Times New Roman" w:hAnsi="Times New Roman" w:cs="Times New Roman"/>
          <w:color w:val="000000"/>
          <w:lang w:eastAsia="en-GB"/>
        </w:rPr>
        <w:t>Culicidae</w:t>
      </w:r>
      <w:proofErr w:type="spellEnd"/>
      <w:r w:rsidRPr="005D08E9">
        <w:rPr>
          <w:rFonts w:ascii="Times New Roman" w:eastAsia="Times New Roman" w:hAnsi="Times New Roman" w:cs="Times New Roman"/>
          <w:color w:val="000000"/>
          <w:lang w:eastAsia="en-GB"/>
        </w:rPr>
        <w:t xml:space="preserve"> counted 24 species, which was the number of identified species found in RBINS collection and additional species mentioned in the card-indexes of RBINS (</w:t>
      </w:r>
      <w:proofErr w:type="spellStart"/>
      <w:r w:rsidRPr="005D08E9">
        <w:rPr>
          <w:rFonts w:ascii="Times New Roman" w:eastAsia="Times New Roman" w:hAnsi="Times New Roman" w:cs="Times New Roman"/>
          <w:color w:val="000000"/>
          <w:lang w:eastAsia="en-GB"/>
        </w:rPr>
        <w:t>Gosseries</w:t>
      </w:r>
      <w:proofErr w:type="spellEnd"/>
      <w:r w:rsidRPr="005D08E9">
        <w:rPr>
          <w:rFonts w:ascii="Times New Roman" w:eastAsia="Times New Roman" w:hAnsi="Times New Roman" w:cs="Times New Roman"/>
          <w:color w:val="000000"/>
          <w:lang w:eastAsia="en-GB"/>
        </w:rPr>
        <w:t xml:space="preserve"> and </w:t>
      </w:r>
      <w:proofErr w:type="spellStart"/>
      <w:r w:rsidRPr="005D08E9">
        <w:rPr>
          <w:rFonts w:ascii="Times New Roman" w:eastAsia="Times New Roman" w:hAnsi="Times New Roman" w:cs="Times New Roman"/>
          <w:color w:val="000000"/>
          <w:lang w:eastAsia="en-GB"/>
        </w:rPr>
        <w:t>Goddeeris</w:t>
      </w:r>
      <w:proofErr w:type="spellEnd"/>
      <w:r w:rsidRPr="005D08E9">
        <w:rPr>
          <w:rFonts w:ascii="Times New Roman" w:eastAsia="Times New Roman" w:hAnsi="Times New Roman" w:cs="Times New Roman"/>
          <w:color w:val="000000"/>
          <w:lang w:eastAsia="en-GB"/>
        </w:rPr>
        <w:t xml:space="preserve"> 1991). The latter authors suggested at </w:t>
      </w:r>
      <w:del w:id="74" w:author="Wouter Dekoninck" w:date="2017-02-23T14:58:00Z">
        <w:r w:rsidRPr="005D08E9" w:rsidDel="00F452B8">
          <w:rPr>
            <w:rFonts w:ascii="Times New Roman" w:eastAsia="Times New Roman" w:hAnsi="Times New Roman" w:cs="Times New Roman"/>
            <w:color w:val="000000"/>
            <w:lang w:eastAsia="en-GB"/>
          </w:rPr>
          <w:delText> </w:delText>
        </w:r>
      </w:del>
      <w:r w:rsidRPr="005D08E9">
        <w:rPr>
          <w:rFonts w:ascii="Times New Roman" w:eastAsia="Times New Roman" w:hAnsi="Times New Roman" w:cs="Times New Roman"/>
          <w:color w:val="000000"/>
          <w:lang w:eastAsia="en-GB"/>
        </w:rPr>
        <w:t xml:space="preserve">that time that the real number of species to be expected to occur in Belgium being approximately 50. However since 1991 only a few mosquito species were added to the Belgian fauna; </w:t>
      </w:r>
      <w:proofErr w:type="spellStart"/>
      <w:r w:rsidRPr="00F452B8">
        <w:rPr>
          <w:rFonts w:ascii="Times New Roman" w:eastAsia="Times New Roman" w:hAnsi="Times New Roman" w:cs="Times New Roman"/>
          <w:i/>
          <w:color w:val="000000"/>
          <w:lang w:eastAsia="en-GB"/>
          <w:rPrChange w:id="75" w:author="Wouter Dekoninck" w:date="2017-02-23T14:58:00Z">
            <w:rPr>
              <w:rFonts w:ascii="Times New Roman" w:eastAsia="Times New Roman" w:hAnsi="Times New Roman" w:cs="Times New Roman"/>
              <w:color w:val="000000"/>
              <w:lang w:eastAsia="en-GB"/>
            </w:rPr>
          </w:rPrChange>
        </w:rPr>
        <w:t>Culex</w:t>
      </w:r>
      <w:proofErr w:type="spellEnd"/>
      <w:r w:rsidRPr="00F452B8">
        <w:rPr>
          <w:rFonts w:ascii="Times New Roman" w:eastAsia="Times New Roman" w:hAnsi="Times New Roman" w:cs="Times New Roman"/>
          <w:i/>
          <w:color w:val="000000"/>
          <w:lang w:eastAsia="en-GB"/>
          <w:rPrChange w:id="76" w:author="Wouter Dekoninck" w:date="2017-02-23T14:58:00Z">
            <w:rPr>
              <w:rFonts w:ascii="Times New Roman" w:eastAsia="Times New Roman" w:hAnsi="Times New Roman" w:cs="Times New Roman"/>
              <w:color w:val="000000"/>
              <w:lang w:eastAsia="en-GB"/>
            </w:rPr>
          </w:rPrChange>
        </w:rPr>
        <w:t xml:space="preserve"> </w:t>
      </w:r>
      <w:proofErr w:type="spellStart"/>
      <w:r w:rsidRPr="00F452B8">
        <w:rPr>
          <w:rFonts w:ascii="Times New Roman" w:eastAsia="Times New Roman" w:hAnsi="Times New Roman" w:cs="Times New Roman"/>
          <w:i/>
          <w:color w:val="000000"/>
          <w:lang w:eastAsia="en-GB"/>
          <w:rPrChange w:id="77" w:author="Wouter Dekoninck" w:date="2017-02-23T14:58:00Z">
            <w:rPr>
              <w:rFonts w:ascii="Times New Roman" w:eastAsia="Times New Roman" w:hAnsi="Times New Roman" w:cs="Times New Roman"/>
              <w:color w:val="000000"/>
              <w:lang w:eastAsia="en-GB"/>
            </w:rPr>
          </w:rPrChange>
        </w:rPr>
        <w:t>hortensis</w:t>
      </w:r>
      <w:proofErr w:type="spellEnd"/>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Versteirt</w:t>
      </w:r>
      <w:proofErr w:type="spellEnd"/>
      <w:r w:rsidRPr="005D08E9">
        <w:rPr>
          <w:rFonts w:ascii="Times New Roman" w:eastAsia="Times New Roman" w:hAnsi="Times New Roman" w:cs="Times New Roman"/>
          <w:color w:val="000000"/>
          <w:lang w:eastAsia="en-GB"/>
        </w:rPr>
        <w:t xml:space="preserve"> et al. 2009) and </w:t>
      </w:r>
      <w:proofErr w:type="spellStart"/>
      <w:r w:rsidRPr="00F452B8">
        <w:rPr>
          <w:rFonts w:ascii="Times New Roman" w:eastAsia="Times New Roman" w:hAnsi="Times New Roman" w:cs="Times New Roman"/>
          <w:i/>
          <w:color w:val="000000"/>
          <w:lang w:eastAsia="en-GB"/>
          <w:rPrChange w:id="78" w:author="Wouter Dekoninck" w:date="2017-02-23T14:59:00Z">
            <w:rPr>
              <w:rFonts w:ascii="Times New Roman" w:eastAsia="Times New Roman" w:hAnsi="Times New Roman" w:cs="Times New Roman"/>
              <w:color w:val="000000"/>
              <w:lang w:eastAsia="en-GB"/>
            </w:rPr>
          </w:rPrChange>
        </w:rPr>
        <w:t>Culiseta</w:t>
      </w:r>
      <w:proofErr w:type="spellEnd"/>
      <w:r w:rsidRPr="00F452B8">
        <w:rPr>
          <w:rFonts w:ascii="Times New Roman" w:eastAsia="Times New Roman" w:hAnsi="Times New Roman" w:cs="Times New Roman"/>
          <w:i/>
          <w:color w:val="000000"/>
          <w:lang w:eastAsia="en-GB"/>
          <w:rPrChange w:id="79" w:author="Wouter Dekoninck" w:date="2017-02-23T14:59:00Z">
            <w:rPr>
              <w:rFonts w:ascii="Times New Roman" w:eastAsia="Times New Roman" w:hAnsi="Times New Roman" w:cs="Times New Roman"/>
              <w:color w:val="000000"/>
              <w:lang w:eastAsia="en-GB"/>
            </w:rPr>
          </w:rPrChange>
        </w:rPr>
        <w:t xml:space="preserve"> </w:t>
      </w:r>
      <w:proofErr w:type="spellStart"/>
      <w:r w:rsidRPr="00F452B8">
        <w:rPr>
          <w:rFonts w:ascii="Times New Roman" w:eastAsia="Times New Roman" w:hAnsi="Times New Roman" w:cs="Times New Roman"/>
          <w:i/>
          <w:color w:val="000000"/>
          <w:lang w:eastAsia="en-GB"/>
          <w:rPrChange w:id="80" w:author="Wouter Dekoninck" w:date="2017-02-23T14:59:00Z">
            <w:rPr>
              <w:rFonts w:ascii="Times New Roman" w:eastAsia="Times New Roman" w:hAnsi="Times New Roman" w:cs="Times New Roman"/>
              <w:color w:val="000000"/>
              <w:lang w:eastAsia="en-GB"/>
            </w:rPr>
          </w:rPrChange>
        </w:rPr>
        <w:t>ochroptera</w:t>
      </w:r>
      <w:proofErr w:type="spellEnd"/>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Schaffner</w:t>
      </w:r>
      <w:proofErr w:type="spellEnd"/>
      <w:r w:rsidRPr="005D08E9">
        <w:rPr>
          <w:rFonts w:ascii="Times New Roman" w:eastAsia="Times New Roman" w:hAnsi="Times New Roman" w:cs="Times New Roman"/>
          <w:color w:val="000000"/>
          <w:lang w:eastAsia="en-GB"/>
        </w:rPr>
        <w:t xml:space="preserve"> pers. com.). All 1381 specimens (24 species) in RBINS collections were re</w:t>
      </w:r>
      <w:ins w:id="81" w:author="Wouter Dekoninck" w:date="2017-02-23T14:59:00Z">
        <w:r w:rsidR="00520999">
          <w:rPr>
            <w:rFonts w:ascii="Times New Roman" w:eastAsia="Times New Roman" w:hAnsi="Times New Roman" w:cs="Times New Roman"/>
            <w:color w:val="000000"/>
            <w:lang w:eastAsia="en-GB"/>
          </w:rPr>
          <w:t>-</w:t>
        </w:r>
      </w:ins>
      <w:r w:rsidRPr="005D08E9">
        <w:rPr>
          <w:rFonts w:ascii="Times New Roman" w:eastAsia="Times New Roman" w:hAnsi="Times New Roman" w:cs="Times New Roman"/>
          <w:color w:val="000000"/>
          <w:lang w:eastAsia="en-GB"/>
        </w:rPr>
        <w:t xml:space="preserve">identified and digitised. Most of the specimens (77%) were collected between 1910 and 1960 </w:t>
      </w:r>
      <w:commentRangeStart w:id="82"/>
      <w:r w:rsidRPr="005D08E9">
        <w:rPr>
          <w:rFonts w:ascii="Times New Roman" w:eastAsia="Times New Roman" w:hAnsi="Times New Roman" w:cs="Times New Roman"/>
          <w:color w:val="000000"/>
          <w:lang w:eastAsia="en-GB"/>
        </w:rPr>
        <w:t>(Figure 8)</w:t>
      </w:r>
      <w:commentRangeEnd w:id="82"/>
      <w:r w:rsidR="00520999">
        <w:rPr>
          <w:rStyle w:val="Verwijzingopmerking"/>
        </w:rPr>
        <w:commentReference w:id="82"/>
      </w:r>
      <w:r w:rsidRPr="005D08E9">
        <w:rPr>
          <w:rFonts w:ascii="Times New Roman" w:eastAsia="Times New Roman" w:hAnsi="Times New Roman" w:cs="Times New Roman"/>
          <w:color w:val="000000"/>
          <w:lang w:eastAsia="en-GB"/>
        </w:rPr>
        <w:t xml:space="preserve">. </w:t>
      </w:r>
    </w:p>
    <w:p w:rsidR="00520999" w:rsidRDefault="00520999" w:rsidP="005D08E9">
      <w:pPr>
        <w:spacing w:after="0" w:line="240" w:lineRule="auto"/>
        <w:rPr>
          <w:ins w:id="83" w:author="Wouter Dekoninck" w:date="2017-02-23T14:59:00Z"/>
          <w:rFonts w:ascii="Times New Roman" w:eastAsia="Times New Roman" w:hAnsi="Times New Roman" w:cs="Times New Roman"/>
          <w:color w:val="000000"/>
          <w:lang w:eastAsia="en-GB"/>
        </w:rPr>
      </w:pPr>
      <w:ins w:id="84" w:author="Wouter Dekoninck" w:date="2017-02-23T14:59:00Z">
        <w:r>
          <w:rPr>
            <w:rFonts w:ascii="Times New Roman" w:eastAsia="Times New Roman" w:hAnsi="Times New Roman" w:cs="Times New Roman"/>
            <w:noProof/>
            <w:color w:val="000000"/>
            <w:lang w:val="nl-BE" w:eastAsia="nl-BE"/>
          </w:rPr>
          <w:drawing>
            <wp:anchor distT="0" distB="0" distL="114300" distR="114300" simplePos="0" relativeHeight="251658240" behindDoc="0" locked="0" layoutInCell="1" allowOverlap="1" wp14:anchorId="416D6067" wp14:editId="1C182B0F">
              <wp:simplePos x="0" y="0"/>
              <wp:positionH relativeFrom="column">
                <wp:posOffset>0</wp:posOffset>
              </wp:positionH>
              <wp:positionV relativeFrom="paragraph">
                <wp:posOffset>19050</wp:posOffset>
              </wp:positionV>
              <wp:extent cx="5707380" cy="3055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380" cy="3055620"/>
                      </a:xfrm>
                      <a:prstGeom prst="rect">
                        <a:avLst/>
                      </a:prstGeom>
                      <a:noFill/>
                      <a:ln>
                        <a:noFill/>
                      </a:ln>
                    </pic:spPr>
                  </pic:pic>
                </a:graphicData>
              </a:graphic>
              <wp14:sizeRelH relativeFrom="page">
                <wp14:pctWidth>0</wp14:pctWidth>
              </wp14:sizeRelH>
              <wp14:sizeRelV relativeFrom="page">
                <wp14:pctHeight>0</wp14:pctHeight>
              </wp14:sizeRelV>
            </wp:anchor>
          </w:drawing>
        </w:r>
      </w:ins>
    </w:p>
    <w:p w:rsidR="00520999" w:rsidRDefault="00520999" w:rsidP="005D08E9">
      <w:pPr>
        <w:spacing w:after="0" w:line="240" w:lineRule="auto"/>
        <w:rPr>
          <w:ins w:id="85" w:author="Wouter Dekoninck" w:date="2017-02-23T14:59:00Z"/>
          <w:rFonts w:ascii="Times New Roman" w:eastAsia="Times New Roman" w:hAnsi="Times New Roman" w:cs="Times New Roman"/>
          <w:color w:val="000000"/>
          <w:lang w:eastAsia="en-GB"/>
        </w:rPr>
      </w:pP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color w:val="000000"/>
          <w:lang w:eastAsia="en-GB"/>
        </w:rPr>
        <w:t>Most specimens were collected between 1940 and 1950. The intensity of research and mosquito-sampling fluctuated during this period, as revealed by the number of voucher specimens per decade (</w:t>
      </w:r>
      <w:r w:rsidRPr="00520999">
        <w:rPr>
          <w:rFonts w:ascii="Times New Roman" w:eastAsia="Times New Roman" w:hAnsi="Times New Roman" w:cs="Times New Roman"/>
          <w:color w:val="000000"/>
          <w:highlight w:val="yellow"/>
          <w:lang w:eastAsia="en-GB"/>
          <w:rPrChange w:id="86" w:author="Wouter Dekoninck" w:date="2017-02-23T15:00:00Z">
            <w:rPr>
              <w:rFonts w:ascii="Times New Roman" w:eastAsia="Times New Roman" w:hAnsi="Times New Roman" w:cs="Times New Roman"/>
              <w:color w:val="000000"/>
              <w:lang w:eastAsia="en-GB"/>
            </w:rPr>
          </w:rPrChange>
        </w:rPr>
        <w:t>Figure 8</w:t>
      </w:r>
      <w:r w:rsidRPr="005D08E9">
        <w:rPr>
          <w:rFonts w:ascii="Times New Roman" w:eastAsia="Times New Roman" w:hAnsi="Times New Roman" w:cs="Times New Roman"/>
          <w:color w:val="000000"/>
          <w:lang w:eastAsia="en-GB"/>
        </w:rPr>
        <w:t xml:space="preserve">). The oldest specimens (collected in 1878) are deposit in  the general collection. In this collection 16 species were discovered, in the </w:t>
      </w:r>
      <w:proofErr w:type="spellStart"/>
      <w:r w:rsidRPr="005D08E9">
        <w:rPr>
          <w:rFonts w:ascii="Times New Roman" w:eastAsia="Times New Roman" w:hAnsi="Times New Roman" w:cs="Times New Roman"/>
          <w:color w:val="000000"/>
          <w:lang w:eastAsia="en-GB"/>
        </w:rPr>
        <w:t>subcollection</w:t>
      </w:r>
      <w:proofErr w:type="spellEnd"/>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Bequaert</w:t>
      </w:r>
      <w:proofErr w:type="spellEnd"/>
      <w:r w:rsidRPr="005D08E9">
        <w:rPr>
          <w:rFonts w:ascii="Times New Roman" w:eastAsia="Times New Roman" w:hAnsi="Times New Roman" w:cs="Times New Roman"/>
          <w:color w:val="000000"/>
          <w:lang w:eastAsia="en-GB"/>
        </w:rPr>
        <w:t xml:space="preserve">, the </w:t>
      </w:r>
      <w:proofErr w:type="spellStart"/>
      <w:r w:rsidRPr="005D08E9">
        <w:rPr>
          <w:rFonts w:ascii="Times New Roman" w:eastAsia="Times New Roman" w:hAnsi="Times New Roman" w:cs="Times New Roman"/>
          <w:color w:val="000000"/>
          <w:lang w:eastAsia="en-GB"/>
        </w:rPr>
        <w:t>subcollection</w:t>
      </w:r>
      <w:proofErr w:type="spellEnd"/>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Goetghebuer</w:t>
      </w:r>
      <w:proofErr w:type="spellEnd"/>
      <w:r w:rsidRPr="005D08E9">
        <w:rPr>
          <w:rFonts w:ascii="Times New Roman" w:eastAsia="Times New Roman" w:hAnsi="Times New Roman" w:cs="Times New Roman"/>
          <w:color w:val="000000"/>
          <w:lang w:eastAsia="en-GB"/>
        </w:rPr>
        <w:t xml:space="preserve"> and in the supplements respectively 18 species, 21 species and 20 species were counted.</w:t>
      </w:r>
    </w:p>
    <w:p w:rsidR="00520999" w:rsidRDefault="00520999" w:rsidP="005D08E9">
      <w:pPr>
        <w:spacing w:after="0" w:line="240" w:lineRule="auto"/>
        <w:rPr>
          <w:ins w:id="87" w:author="Wouter Dekoninck" w:date="2017-02-23T15:00:00Z"/>
          <w:rFonts w:ascii="Times New Roman" w:eastAsia="Times New Roman" w:hAnsi="Times New Roman" w:cs="Times New Roman"/>
          <w:b/>
          <w:bCs/>
          <w:color w:val="000000"/>
          <w:lang w:eastAsia="en-GB"/>
        </w:rPr>
      </w:pPr>
    </w:p>
    <w:p w:rsidR="005D08E9" w:rsidRPr="005D08E9" w:rsidDel="00520999" w:rsidRDefault="005D08E9" w:rsidP="005D08E9">
      <w:pPr>
        <w:spacing w:after="0" w:line="240" w:lineRule="auto"/>
        <w:rPr>
          <w:del w:id="88" w:author="Wouter Dekoninck" w:date="2017-02-23T15:00:00Z"/>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Sampling description: </w:t>
      </w:r>
      <w:r w:rsidRPr="005D08E9">
        <w:rPr>
          <w:rFonts w:ascii="Times New Roman" w:eastAsia="Times New Roman" w:hAnsi="Times New Roman" w:cs="Times New Roman"/>
          <w:color w:val="000000"/>
          <w:lang w:eastAsia="en-GB"/>
        </w:rPr>
        <w:t>At the Royal Belgian Institute of Natural Sciences (RBINS) about 1400 mosquito-specimens from the Belgian collection of the Entomology Department were screened</w:t>
      </w:r>
      <w:del w:id="89" w:author="Wouter Dekoninck" w:date="2017-02-23T15:00:00Z">
        <w:r w:rsidRPr="005D08E9" w:rsidDel="00520999">
          <w:rPr>
            <w:rFonts w:ascii="Times New Roman" w:eastAsia="Times New Roman" w:hAnsi="Times New Roman" w:cs="Times New Roman"/>
            <w:color w:val="000000"/>
            <w:lang w:eastAsia="en-GB"/>
          </w:rPr>
          <w:delText xml:space="preserve"> and if needed, added to the collection</w:delText>
        </w:r>
      </w:del>
      <w:r w:rsidRPr="005D08E9">
        <w:rPr>
          <w:rFonts w:ascii="Times New Roman" w:eastAsia="Times New Roman" w:hAnsi="Times New Roman" w:cs="Times New Roman"/>
          <w:color w:val="000000"/>
          <w:lang w:eastAsia="en-GB"/>
        </w:rPr>
        <w:t>. All these and previous Belgian records were added to a newly established database CULIBEL. This database will be integrated into the Belgian Biodiversity Platform and will be kept updated by RBINS. Both RBINS and MODIRISK collections were used to compare recent and old data distributions (UTM 10x10km squares). A trend criterion was made of well surveyed grid cells and a decline of diversity near larger cities could be observed. An increase of distribution area was observed for several potential mosquito vectors having the capacity to use artificial containers as breeding sites. For 23 species there is a relative change in distribution area in 56 (10x10km) grid cells.</w:t>
      </w:r>
      <w:ins w:id="90" w:author="Wouter Dekoninck" w:date="2017-02-23T15:00:00Z">
        <w:r w:rsidR="00520999">
          <w:rPr>
            <w:rFonts w:ascii="Times New Roman" w:eastAsia="Times New Roman" w:hAnsi="Times New Roman" w:cs="Times New Roman"/>
            <w:color w:val="000000"/>
            <w:lang w:eastAsia="en-GB"/>
          </w:rPr>
          <w:t xml:space="preserve"> </w:t>
        </w:r>
      </w:ins>
      <w:del w:id="91" w:author="Wouter Dekoninck" w:date="2017-02-23T15:00:00Z">
        <w:r w:rsidRPr="005D08E9" w:rsidDel="00520999">
          <w:rPr>
            <w:rFonts w:ascii="Times New Roman" w:eastAsia="Times New Roman" w:hAnsi="Times New Roman" w:cs="Times New Roman"/>
            <w:color w:val="000000"/>
            <w:lang w:eastAsia="en-GB"/>
          </w:rPr>
          <w:delText>A molecular archive was constructed of all collected species based on the DNA barcoding region at the ITMA. Moreover, a larval molecular identification assay was developed to rapidly detect and identify possible invasive species.</w:delText>
        </w:r>
      </w:del>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lastRenderedPageBreak/>
        <w:t xml:space="preserve">Quality control description: </w:t>
      </w:r>
      <w:r w:rsidRPr="005D08E9">
        <w:rPr>
          <w:rFonts w:ascii="Times New Roman" w:eastAsia="Times New Roman" w:hAnsi="Times New Roman" w:cs="Times New Roman"/>
          <w:color w:val="000000"/>
          <w:lang w:eastAsia="en-GB"/>
        </w:rPr>
        <w:t xml:space="preserve">All these and previous Belgian records were added to a the CULIBEL database. All voucher specimens from the available collections were re-identified at the species level using </w:t>
      </w:r>
      <w:proofErr w:type="spellStart"/>
      <w:r w:rsidRPr="005D08E9">
        <w:rPr>
          <w:rFonts w:ascii="Times New Roman" w:eastAsia="Times New Roman" w:hAnsi="Times New Roman" w:cs="Times New Roman"/>
          <w:color w:val="000000"/>
          <w:lang w:eastAsia="en-GB"/>
        </w:rPr>
        <w:t>Schaffner</w:t>
      </w:r>
      <w:proofErr w:type="spellEnd"/>
      <w:r w:rsidRPr="005D08E9">
        <w:rPr>
          <w:rFonts w:ascii="Times New Roman" w:eastAsia="Times New Roman" w:hAnsi="Times New Roman" w:cs="Times New Roman"/>
          <w:color w:val="000000"/>
          <w:lang w:eastAsia="en-GB"/>
        </w:rPr>
        <w:t xml:space="preserve"> et al., 2001.</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Datasets</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Dataset description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Object name: </w:t>
      </w:r>
      <w:r w:rsidRPr="005D08E9">
        <w:rPr>
          <w:rFonts w:ascii="Times New Roman" w:eastAsia="Times New Roman" w:hAnsi="Times New Roman" w:cs="Times New Roman"/>
          <w:color w:val="000000"/>
          <w:lang w:eastAsia="en-GB"/>
        </w:rPr>
        <w:t xml:space="preserve">Darwin Core Archive MODIRISK:RBINS </w:t>
      </w:r>
      <w:proofErr w:type="spellStart"/>
      <w:r w:rsidRPr="005D08E9">
        <w:rPr>
          <w:rFonts w:ascii="Times New Roman" w:eastAsia="Times New Roman" w:hAnsi="Times New Roman" w:cs="Times New Roman"/>
          <w:color w:val="000000"/>
          <w:lang w:eastAsia="en-GB"/>
        </w:rPr>
        <w:t>Diptera</w:t>
      </w:r>
      <w:proofErr w:type="spellEnd"/>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Culi</w:t>
      </w:r>
      <w:ins w:id="92" w:author="Wouter Dekoninck" w:date="2017-02-23T15:01:00Z">
        <w:r w:rsidR="00520999">
          <w:rPr>
            <w:rFonts w:ascii="Times New Roman" w:eastAsia="Times New Roman" w:hAnsi="Times New Roman" w:cs="Times New Roman"/>
            <w:color w:val="000000"/>
            <w:lang w:eastAsia="en-GB"/>
          </w:rPr>
          <w:t>ci</w:t>
        </w:r>
      </w:ins>
      <w:r w:rsidRPr="005D08E9">
        <w:rPr>
          <w:rFonts w:ascii="Times New Roman" w:eastAsia="Times New Roman" w:hAnsi="Times New Roman" w:cs="Times New Roman"/>
          <w:color w:val="000000"/>
          <w:lang w:eastAsia="en-GB"/>
        </w:rPr>
        <w:t>dae</w:t>
      </w:r>
      <w:proofErr w:type="spellEnd"/>
      <w:r w:rsidRPr="005D08E9">
        <w:rPr>
          <w:rFonts w:ascii="Times New Roman" w:eastAsia="Times New Roman" w:hAnsi="Times New Roman" w:cs="Times New Roman"/>
          <w:color w:val="000000"/>
          <w:lang w:eastAsia="en-GB"/>
        </w:rPr>
        <w:t xml:space="preserve"> Collection</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Character encoding: </w:t>
      </w:r>
      <w:r w:rsidRPr="005D08E9">
        <w:rPr>
          <w:rFonts w:ascii="Times New Roman" w:eastAsia="Times New Roman" w:hAnsi="Times New Roman" w:cs="Times New Roman"/>
          <w:color w:val="000000"/>
          <w:lang w:eastAsia="en-GB"/>
        </w:rPr>
        <w:t>UTF-8</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Format name: </w:t>
      </w:r>
      <w:r w:rsidRPr="005D08E9">
        <w:rPr>
          <w:rFonts w:ascii="Times New Roman" w:eastAsia="Times New Roman" w:hAnsi="Times New Roman" w:cs="Times New Roman"/>
          <w:color w:val="000000"/>
          <w:lang w:eastAsia="en-GB"/>
        </w:rPr>
        <w:t>Darwin Core Archive format</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Format version: </w:t>
      </w:r>
      <w:r w:rsidRPr="005D08E9">
        <w:rPr>
          <w:rFonts w:ascii="Times New Roman" w:eastAsia="Times New Roman" w:hAnsi="Times New Roman" w:cs="Times New Roman"/>
          <w:color w:val="000000"/>
          <w:lang w:eastAsia="en-GB"/>
        </w:rPr>
        <w:t>1.0</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Distribution:</w:t>
      </w:r>
      <w:hyperlink r:id="rId7" w:history="1">
        <w:r w:rsidRPr="005D08E9">
          <w:rPr>
            <w:rFonts w:ascii="Times New Roman" w:eastAsia="Times New Roman" w:hAnsi="Times New Roman" w:cs="Times New Roman"/>
            <w:b/>
            <w:bCs/>
            <w:color w:val="000000"/>
            <w:lang w:eastAsia="en-GB"/>
          </w:rPr>
          <w:t xml:space="preserve"> </w:t>
        </w:r>
        <w:r w:rsidRPr="005D08E9">
          <w:rPr>
            <w:rFonts w:ascii="Times New Roman" w:eastAsia="Times New Roman" w:hAnsi="Times New Roman" w:cs="Times New Roman"/>
            <w:color w:val="0000FF"/>
            <w:u w:val="single"/>
            <w:lang w:eastAsia="en-GB"/>
          </w:rPr>
          <w:t>http://ipt.biodiversity.be/archive.do?r=modirisk-rbins-culidae-collection</w:t>
        </w:r>
      </w:hyperlink>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Publication date of data: </w:t>
      </w:r>
      <w:r w:rsidRPr="005D08E9">
        <w:rPr>
          <w:rFonts w:ascii="Times New Roman" w:eastAsia="Times New Roman" w:hAnsi="Times New Roman" w:cs="Times New Roman"/>
          <w:color w:val="000000"/>
          <w:lang w:eastAsia="en-GB"/>
        </w:rPr>
        <w:t>2017-02-20</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Language: </w:t>
      </w:r>
      <w:r w:rsidRPr="005D08E9">
        <w:rPr>
          <w:rFonts w:ascii="Times New Roman" w:eastAsia="Times New Roman" w:hAnsi="Times New Roman" w:cs="Times New Roman"/>
          <w:color w:val="000000"/>
          <w:lang w:eastAsia="en-GB"/>
        </w:rPr>
        <w:t>English</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Licences of use:</w:t>
      </w:r>
      <w:hyperlink r:id="rId8" w:history="1">
        <w:r w:rsidRPr="005D08E9">
          <w:rPr>
            <w:rFonts w:ascii="Times New Roman" w:eastAsia="Times New Roman" w:hAnsi="Times New Roman" w:cs="Times New Roman"/>
            <w:b/>
            <w:bCs/>
            <w:color w:val="000000"/>
            <w:lang w:eastAsia="en-GB"/>
          </w:rPr>
          <w:t xml:space="preserve"> </w:t>
        </w:r>
        <w:r w:rsidRPr="005D08E9">
          <w:rPr>
            <w:rFonts w:ascii="Times New Roman" w:eastAsia="Times New Roman" w:hAnsi="Times New Roman" w:cs="Times New Roman"/>
            <w:color w:val="0000FF"/>
            <w:u w:val="single"/>
            <w:lang w:eastAsia="en-GB"/>
          </w:rPr>
          <w:t>Creative Commons Attribution Non Commercial (CC-BY-NC) 4.0 License</w:t>
        </w:r>
      </w:hyperlink>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Metadata language: </w:t>
      </w:r>
      <w:r w:rsidRPr="005D08E9">
        <w:rPr>
          <w:rFonts w:ascii="Times New Roman" w:eastAsia="Times New Roman" w:hAnsi="Times New Roman" w:cs="Times New Roman"/>
          <w:color w:val="000000"/>
          <w:lang w:eastAsia="en-GB"/>
        </w:rPr>
        <w:t>English</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Date of metadata creation: </w:t>
      </w:r>
      <w:r w:rsidRPr="005D08E9">
        <w:rPr>
          <w:rFonts w:ascii="Times New Roman" w:eastAsia="Times New Roman" w:hAnsi="Times New Roman" w:cs="Times New Roman"/>
          <w:color w:val="000000"/>
          <w:lang w:eastAsia="en-GB"/>
        </w:rPr>
        <w:t>2017-02-15</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 xml:space="preserve">Hierarchy level: </w:t>
      </w:r>
      <w:r w:rsidRPr="005D08E9">
        <w:rPr>
          <w:rFonts w:ascii="Times New Roman" w:eastAsia="Times New Roman" w:hAnsi="Times New Roman" w:cs="Times New Roman"/>
          <w:color w:val="000000"/>
          <w:lang w:eastAsia="en-GB"/>
        </w:rPr>
        <w:t>Dataset</w:t>
      </w:r>
    </w:p>
    <w:p w:rsidR="005D08E9" w:rsidRPr="005D08E9" w:rsidRDefault="005D08E9" w:rsidP="005D08E9">
      <w:pPr>
        <w:spacing w:after="0" w:line="240" w:lineRule="auto"/>
        <w:rPr>
          <w:rFonts w:ascii="Times New Roman" w:eastAsia="Times New Roman" w:hAnsi="Times New Roman" w:cs="Times New Roman"/>
          <w:sz w:val="24"/>
          <w:szCs w:val="24"/>
          <w:lang w:eastAsia="en-GB"/>
        </w:rPr>
      </w:pPr>
      <w:r w:rsidRPr="005D08E9">
        <w:rPr>
          <w:rFonts w:ascii="Times New Roman" w:eastAsia="Times New Roman" w:hAnsi="Times New Roman" w:cs="Times New Roman"/>
          <w:b/>
          <w:bCs/>
          <w:color w:val="000000"/>
          <w:lang w:eastAsia="en-GB"/>
        </w:rPr>
        <w:t>References</w:t>
      </w:r>
    </w:p>
    <w:p w:rsidR="00F452B8" w:rsidRDefault="00F452B8" w:rsidP="005D08E9">
      <w:pPr>
        <w:rPr>
          <w:ins w:id="93" w:author="Wouter Dekoninck" w:date="2017-02-23T15:04:00Z"/>
          <w:rFonts w:ascii="Times New Roman" w:eastAsia="Times New Roman" w:hAnsi="Times New Roman" w:cs="Times New Roman"/>
          <w:color w:val="000000"/>
          <w:lang w:eastAsia="en-GB"/>
        </w:rPr>
      </w:pPr>
    </w:p>
    <w:p w:rsidR="008214B7" w:rsidRDefault="008214B7" w:rsidP="008214B7">
      <w:pPr>
        <w:autoSpaceDE w:val="0"/>
        <w:autoSpaceDN w:val="0"/>
        <w:adjustRightInd w:val="0"/>
        <w:spacing w:after="0" w:line="240" w:lineRule="auto"/>
        <w:rPr>
          <w:ins w:id="94" w:author="Wouter Dekoninck" w:date="2017-02-23T15:05:00Z"/>
          <w:rFonts w:ascii="AdvTT4dbafa8d" w:hAnsi="AdvTT4dbafa8d" w:cs="AdvTT4dbafa8d"/>
          <w:sz w:val="16"/>
          <w:szCs w:val="16"/>
        </w:rPr>
      </w:pPr>
      <w:ins w:id="95" w:author="Wouter Dekoninck" w:date="2017-02-23T15:05:00Z">
        <w:r>
          <w:rPr>
            <w:rFonts w:ascii="AdvTT9f665322" w:hAnsi="AdvTT9f665322" w:cs="AdvTT9f665322"/>
            <w:sz w:val="16"/>
            <w:szCs w:val="16"/>
          </w:rPr>
          <w:t xml:space="preserve">Becker, N., </w:t>
        </w:r>
        <w:proofErr w:type="spellStart"/>
        <w:r>
          <w:rPr>
            <w:rFonts w:ascii="AdvTT9f665322" w:hAnsi="AdvTT9f665322" w:cs="AdvTT9f665322"/>
            <w:sz w:val="16"/>
            <w:szCs w:val="16"/>
          </w:rPr>
          <w:t>Petric</w:t>
        </w:r>
        <w:proofErr w:type="spellEnd"/>
        <w:r>
          <w:rPr>
            <w:rFonts w:ascii="AdvTT9f665322" w:hAnsi="AdvTT9f665322" w:cs="AdvTT9f665322"/>
            <w:sz w:val="16"/>
            <w:szCs w:val="16"/>
          </w:rPr>
          <w:t xml:space="preserve">, D., </w:t>
        </w:r>
        <w:proofErr w:type="spellStart"/>
        <w:r>
          <w:rPr>
            <w:rFonts w:ascii="AdvTT9f665322" w:hAnsi="AdvTT9f665322" w:cs="AdvTT9f665322"/>
            <w:sz w:val="16"/>
            <w:szCs w:val="16"/>
          </w:rPr>
          <w:t>Zgomba</w:t>
        </w:r>
        <w:proofErr w:type="spellEnd"/>
        <w:r>
          <w:rPr>
            <w:rFonts w:ascii="AdvTT9f665322" w:hAnsi="AdvTT9f665322" w:cs="AdvTT9f665322"/>
            <w:sz w:val="16"/>
            <w:szCs w:val="16"/>
          </w:rPr>
          <w:t xml:space="preserve">, M., </w:t>
        </w:r>
        <w:proofErr w:type="spellStart"/>
        <w:r>
          <w:rPr>
            <w:rFonts w:ascii="AdvTT9f665322" w:hAnsi="AdvTT9f665322" w:cs="AdvTT9f665322"/>
            <w:sz w:val="16"/>
            <w:szCs w:val="16"/>
          </w:rPr>
          <w:t>Boase</w:t>
        </w:r>
        <w:proofErr w:type="spellEnd"/>
        <w:r>
          <w:rPr>
            <w:rFonts w:ascii="AdvTT9f665322" w:hAnsi="AdvTT9f665322" w:cs="AdvTT9f665322"/>
            <w:sz w:val="16"/>
            <w:szCs w:val="16"/>
          </w:rPr>
          <w:t xml:space="preserve">, C., Dahl, C., </w:t>
        </w:r>
        <w:proofErr w:type="spellStart"/>
        <w:r>
          <w:rPr>
            <w:rFonts w:ascii="AdvTT9f665322" w:hAnsi="AdvTT9f665322" w:cs="AdvTT9f665322"/>
            <w:sz w:val="16"/>
            <w:szCs w:val="16"/>
          </w:rPr>
          <w:t>Madon</w:t>
        </w:r>
        <w:proofErr w:type="spellEnd"/>
        <w:r>
          <w:rPr>
            <w:rFonts w:ascii="AdvTT9f665322" w:hAnsi="AdvTT9f665322" w:cs="AdvTT9f665322"/>
            <w:sz w:val="16"/>
            <w:szCs w:val="16"/>
          </w:rPr>
          <w:t xml:space="preserve">, M. &amp; Kaiser, A. </w:t>
        </w:r>
        <w:r>
          <w:rPr>
            <w:rFonts w:ascii="AdvTT4dbafa8d" w:hAnsi="AdvTT4dbafa8d" w:cs="AdvTT4dbafa8d"/>
            <w:sz w:val="16"/>
            <w:szCs w:val="16"/>
          </w:rPr>
          <w:t xml:space="preserve">(2010) </w:t>
        </w:r>
        <w:r>
          <w:rPr>
            <w:rFonts w:ascii="AdvTT05d4dae9.I" w:hAnsi="AdvTT05d4dae9.I" w:cs="AdvTT05d4dae9.I"/>
            <w:sz w:val="16"/>
            <w:szCs w:val="16"/>
          </w:rPr>
          <w:t>Mosquitoes and their Control</w:t>
        </w:r>
        <w:r>
          <w:rPr>
            <w:rFonts w:ascii="AdvTT4dbafa8d" w:hAnsi="AdvTT4dbafa8d" w:cs="AdvTT4dbafa8d"/>
            <w:sz w:val="16"/>
            <w:szCs w:val="16"/>
          </w:rPr>
          <w:t>.</w:t>
        </w:r>
      </w:ins>
    </w:p>
    <w:p w:rsidR="008214B7" w:rsidRDefault="008214B7" w:rsidP="008214B7">
      <w:pPr>
        <w:rPr>
          <w:ins w:id="96" w:author="Wouter Dekoninck" w:date="2017-02-23T15:05:00Z"/>
          <w:rFonts w:ascii="AdvTT4dbafa8d" w:hAnsi="AdvTT4dbafa8d" w:cs="AdvTT4dbafa8d"/>
          <w:sz w:val="16"/>
          <w:szCs w:val="16"/>
        </w:rPr>
      </w:pPr>
      <w:ins w:id="97" w:author="Wouter Dekoninck" w:date="2017-02-23T15:05:00Z">
        <w:r>
          <w:rPr>
            <w:rFonts w:ascii="AdvTT4dbafa8d" w:hAnsi="AdvTT4dbafa8d" w:cs="AdvTT4dbafa8d"/>
            <w:sz w:val="16"/>
            <w:szCs w:val="16"/>
          </w:rPr>
          <w:t>New York, USA, Kluwer Academic/Plenum.</w:t>
        </w:r>
      </w:ins>
    </w:p>
    <w:p w:rsidR="005B0D3F" w:rsidRPr="00A428CE" w:rsidRDefault="005D08E9" w:rsidP="008214B7">
      <w:pPr>
        <w:rPr>
          <w:ins w:id="98" w:author="Wouter Dekoninck" w:date="2017-02-23T15:03:00Z"/>
          <w:rFonts w:ascii="Times New Roman" w:eastAsia="Times New Roman" w:hAnsi="Times New Roman" w:cs="Times New Roman"/>
          <w:color w:val="000000"/>
          <w:lang w:val="nl-BE" w:eastAsia="en-GB"/>
          <w:rPrChange w:id="99" w:author="BROSENS, Dimitri" w:date="2017-03-07T15:50:00Z">
            <w:rPr>
              <w:ins w:id="100" w:author="Wouter Dekoninck" w:date="2017-02-23T15:03:00Z"/>
              <w:rFonts w:ascii="Times New Roman" w:eastAsia="Times New Roman" w:hAnsi="Times New Roman" w:cs="Times New Roman"/>
              <w:color w:val="000000"/>
              <w:lang w:eastAsia="en-GB"/>
            </w:rPr>
          </w:rPrChange>
        </w:rPr>
      </w:pPr>
      <w:proofErr w:type="spellStart"/>
      <w:r w:rsidRPr="005D08E9">
        <w:rPr>
          <w:rFonts w:ascii="Times New Roman" w:eastAsia="Times New Roman" w:hAnsi="Times New Roman" w:cs="Times New Roman"/>
          <w:color w:val="000000"/>
          <w:lang w:eastAsia="en-GB"/>
        </w:rPr>
        <w:t>De</w:t>
      </w:r>
      <w:ins w:id="101" w:author="Wouter Dekoninck" w:date="2017-02-23T14:56:00Z">
        <w:r w:rsidR="00F452B8">
          <w:rPr>
            <w:rFonts w:ascii="Times New Roman" w:eastAsia="Times New Roman" w:hAnsi="Times New Roman" w:cs="Times New Roman"/>
            <w:color w:val="000000"/>
            <w:lang w:eastAsia="en-GB"/>
          </w:rPr>
          <w:t>k</w:t>
        </w:r>
      </w:ins>
      <w:del w:id="102" w:author="Wouter Dekoninck" w:date="2017-02-23T14:56:00Z">
        <w:r w:rsidRPr="005D08E9" w:rsidDel="00F452B8">
          <w:rPr>
            <w:rFonts w:ascii="Times New Roman" w:eastAsia="Times New Roman" w:hAnsi="Times New Roman" w:cs="Times New Roman"/>
            <w:color w:val="000000"/>
            <w:lang w:eastAsia="en-GB"/>
          </w:rPr>
          <w:delText xml:space="preserve"> K</w:delText>
        </w:r>
      </w:del>
      <w:r w:rsidRPr="005D08E9">
        <w:rPr>
          <w:rFonts w:ascii="Times New Roman" w:eastAsia="Times New Roman" w:hAnsi="Times New Roman" w:cs="Times New Roman"/>
          <w:color w:val="000000"/>
          <w:lang w:eastAsia="en-GB"/>
        </w:rPr>
        <w:t>oninck</w:t>
      </w:r>
      <w:proofErr w:type="spellEnd"/>
      <w:r w:rsidRPr="005D08E9">
        <w:rPr>
          <w:rFonts w:ascii="Times New Roman" w:eastAsia="Times New Roman" w:hAnsi="Times New Roman" w:cs="Times New Roman"/>
          <w:color w:val="000000"/>
          <w:lang w:eastAsia="en-GB"/>
        </w:rPr>
        <w:t xml:space="preserve"> at </w:t>
      </w:r>
      <w:proofErr w:type="spellStart"/>
      <w:r w:rsidRPr="005D08E9">
        <w:rPr>
          <w:rFonts w:ascii="Times New Roman" w:eastAsia="Times New Roman" w:hAnsi="Times New Roman" w:cs="Times New Roman"/>
          <w:color w:val="000000"/>
          <w:lang w:eastAsia="en-GB"/>
        </w:rPr>
        <w:t>al</w:t>
      </w:r>
      <w:proofErr w:type="spellEnd"/>
      <w:r w:rsidRPr="005D08E9">
        <w:rPr>
          <w:rFonts w:ascii="Times New Roman" w:eastAsia="Times New Roman" w:hAnsi="Times New Roman" w:cs="Times New Roman"/>
          <w:color w:val="000000"/>
          <w:lang w:eastAsia="en-GB"/>
        </w:rPr>
        <w:t>, 201</w:t>
      </w:r>
      <w:ins w:id="103" w:author="Wouter Dekoninck" w:date="2017-02-23T14:56:00Z">
        <w:r w:rsidR="00F452B8">
          <w:rPr>
            <w:rFonts w:ascii="Times New Roman" w:eastAsia="Times New Roman" w:hAnsi="Times New Roman" w:cs="Times New Roman"/>
            <w:color w:val="000000"/>
            <w:lang w:eastAsia="en-GB"/>
          </w:rPr>
          <w:t>3</w:t>
        </w:r>
      </w:ins>
      <w:del w:id="104" w:author="Wouter Dekoninck" w:date="2017-02-23T14:56:00Z">
        <w:r w:rsidRPr="005D08E9" w:rsidDel="00F452B8">
          <w:rPr>
            <w:rFonts w:ascii="Times New Roman" w:eastAsia="Times New Roman" w:hAnsi="Times New Roman" w:cs="Times New Roman"/>
            <w:color w:val="000000"/>
            <w:lang w:eastAsia="en-GB"/>
          </w:rPr>
          <w:delText>4</w:delText>
        </w:r>
      </w:del>
      <w:r w:rsidRPr="005D08E9">
        <w:rPr>
          <w:rFonts w:ascii="Times New Roman" w:eastAsia="Times New Roman" w:hAnsi="Times New Roman" w:cs="Times New Roman"/>
          <w:color w:val="000000"/>
          <w:lang w:eastAsia="en-GB"/>
        </w:rPr>
        <w:t>, Changes in Species Richness and Spatial Distribution of Mosquitoes (</w:t>
      </w:r>
      <w:proofErr w:type="spellStart"/>
      <w:r w:rsidRPr="005D08E9">
        <w:rPr>
          <w:rFonts w:ascii="Times New Roman" w:eastAsia="Times New Roman" w:hAnsi="Times New Roman" w:cs="Times New Roman"/>
          <w:color w:val="000000"/>
          <w:lang w:eastAsia="en-GB"/>
        </w:rPr>
        <w:t>Diptera</w:t>
      </w:r>
      <w:proofErr w:type="spellEnd"/>
      <w:r w:rsidRPr="005D08E9">
        <w:rPr>
          <w:rFonts w:ascii="Times New Roman" w:eastAsia="Times New Roman" w:hAnsi="Times New Roman" w:cs="Times New Roman"/>
          <w:color w:val="000000"/>
          <w:lang w:eastAsia="en-GB"/>
        </w:rPr>
        <w:t xml:space="preserve">: </w:t>
      </w:r>
      <w:proofErr w:type="spellStart"/>
      <w:r w:rsidRPr="005D08E9">
        <w:rPr>
          <w:rFonts w:ascii="Times New Roman" w:eastAsia="Times New Roman" w:hAnsi="Times New Roman" w:cs="Times New Roman"/>
          <w:color w:val="000000"/>
          <w:lang w:eastAsia="en-GB"/>
        </w:rPr>
        <w:t>Culicidae</w:t>
      </w:r>
      <w:proofErr w:type="spellEnd"/>
      <w:r w:rsidRPr="005D08E9">
        <w:rPr>
          <w:rFonts w:ascii="Times New Roman" w:eastAsia="Times New Roman" w:hAnsi="Times New Roman" w:cs="Times New Roman"/>
          <w:color w:val="000000"/>
          <w:lang w:eastAsia="en-GB"/>
        </w:rPr>
        <w:t xml:space="preserve">) Inferred From Museum Specimen Records and a Recent Inventory: A Case Study From Belgium Suggests Recent Expanded Distribution of Arbovirus and Malaria Vectors, J Med </w:t>
      </w:r>
      <w:proofErr w:type="spellStart"/>
      <w:r w:rsidRPr="005D08E9">
        <w:rPr>
          <w:rFonts w:ascii="Times New Roman" w:eastAsia="Times New Roman" w:hAnsi="Times New Roman" w:cs="Times New Roman"/>
          <w:color w:val="000000"/>
          <w:lang w:eastAsia="en-GB"/>
        </w:rPr>
        <w:t>Entomol</w:t>
      </w:r>
      <w:proofErr w:type="spellEnd"/>
      <w:r w:rsidRPr="005D08E9">
        <w:rPr>
          <w:rFonts w:ascii="Times New Roman" w:eastAsia="Times New Roman" w:hAnsi="Times New Roman" w:cs="Times New Roman"/>
          <w:color w:val="000000"/>
          <w:lang w:eastAsia="en-GB"/>
        </w:rPr>
        <w:t xml:space="preserve"> (2013) 50 (2): 237-243. </w:t>
      </w:r>
      <w:ins w:id="105" w:author="Wouter Dekoninck" w:date="2017-02-23T15:03:00Z">
        <w:r w:rsidR="008214B7">
          <w:rPr>
            <w:rFonts w:ascii="Times New Roman" w:eastAsia="Times New Roman" w:hAnsi="Times New Roman" w:cs="Times New Roman"/>
            <w:color w:val="000000"/>
            <w:lang w:eastAsia="en-GB"/>
          </w:rPr>
          <w:fldChar w:fldCharType="begin"/>
        </w:r>
        <w:r w:rsidR="008214B7">
          <w:rPr>
            <w:rFonts w:ascii="Times New Roman" w:eastAsia="Times New Roman" w:hAnsi="Times New Roman" w:cs="Times New Roman"/>
            <w:color w:val="000000"/>
            <w:lang w:eastAsia="en-GB"/>
          </w:rPr>
          <w:instrText xml:space="preserve"> HYPERLINK "</w:instrText>
        </w:r>
      </w:ins>
      <w:r w:rsidR="008214B7" w:rsidRPr="005D08E9">
        <w:rPr>
          <w:rFonts w:ascii="Times New Roman" w:eastAsia="Times New Roman" w:hAnsi="Times New Roman" w:cs="Times New Roman"/>
          <w:color w:val="000000"/>
          <w:lang w:eastAsia="en-GB"/>
        </w:rPr>
        <w:instrText>https://doi.org/10.1603/ME12134</w:instrText>
      </w:r>
      <w:ins w:id="106" w:author="Wouter Dekoninck" w:date="2017-02-23T15:03:00Z">
        <w:r w:rsidR="008214B7">
          <w:rPr>
            <w:rFonts w:ascii="Times New Roman" w:eastAsia="Times New Roman" w:hAnsi="Times New Roman" w:cs="Times New Roman"/>
            <w:color w:val="000000"/>
            <w:lang w:eastAsia="en-GB"/>
          </w:rPr>
          <w:instrText xml:space="preserve">" </w:instrText>
        </w:r>
        <w:r w:rsidR="008214B7">
          <w:rPr>
            <w:rFonts w:ascii="Times New Roman" w:eastAsia="Times New Roman" w:hAnsi="Times New Roman" w:cs="Times New Roman"/>
            <w:color w:val="000000"/>
            <w:lang w:eastAsia="en-GB"/>
          </w:rPr>
          <w:fldChar w:fldCharType="separate"/>
        </w:r>
      </w:ins>
      <w:r w:rsidR="008214B7" w:rsidRPr="00A428CE">
        <w:rPr>
          <w:rStyle w:val="Hyperlink"/>
          <w:rFonts w:ascii="Times New Roman" w:eastAsia="Times New Roman" w:hAnsi="Times New Roman" w:cs="Times New Roman"/>
          <w:lang w:val="nl-BE" w:eastAsia="en-GB"/>
          <w:rPrChange w:id="107" w:author="BROSENS, Dimitri" w:date="2017-03-07T15:50:00Z">
            <w:rPr>
              <w:rStyle w:val="Hyperlink"/>
              <w:rFonts w:ascii="Times New Roman" w:eastAsia="Times New Roman" w:hAnsi="Times New Roman" w:cs="Times New Roman"/>
              <w:lang w:eastAsia="en-GB"/>
            </w:rPr>
          </w:rPrChange>
        </w:rPr>
        <w:t>https://doi.org/10.1603/ME12134</w:t>
      </w:r>
      <w:ins w:id="108" w:author="Wouter Dekoninck" w:date="2017-02-23T15:03:00Z">
        <w:r w:rsidR="008214B7">
          <w:rPr>
            <w:rFonts w:ascii="Times New Roman" w:eastAsia="Times New Roman" w:hAnsi="Times New Roman" w:cs="Times New Roman"/>
            <w:color w:val="000000"/>
            <w:lang w:eastAsia="en-GB"/>
          </w:rPr>
          <w:fldChar w:fldCharType="end"/>
        </w:r>
      </w:ins>
    </w:p>
    <w:p w:rsidR="008214B7" w:rsidRPr="00A428CE" w:rsidRDefault="008214B7" w:rsidP="008214B7">
      <w:pPr>
        <w:autoSpaceDE w:val="0"/>
        <w:autoSpaceDN w:val="0"/>
        <w:adjustRightInd w:val="0"/>
        <w:ind w:left="900" w:hanging="900"/>
        <w:jc w:val="both"/>
        <w:rPr>
          <w:ins w:id="109" w:author="Wouter Dekoninck" w:date="2017-02-23T15:03:00Z"/>
          <w:rFonts w:ascii="Times New Roman" w:hAnsi="Times New Roman"/>
          <w:lang w:val="nl-BE"/>
          <w:rPrChange w:id="110" w:author="BROSENS, Dimitri" w:date="2017-03-07T15:50:00Z">
            <w:rPr>
              <w:ins w:id="111" w:author="Wouter Dekoninck" w:date="2017-02-23T15:03:00Z"/>
              <w:rFonts w:ascii="Times New Roman" w:hAnsi="Times New Roman"/>
            </w:rPr>
          </w:rPrChange>
        </w:rPr>
      </w:pPr>
      <w:proofErr w:type="spellStart"/>
      <w:ins w:id="112" w:author="Wouter Dekoninck" w:date="2017-02-23T15:03:00Z">
        <w:r w:rsidRPr="00A428CE">
          <w:rPr>
            <w:rFonts w:ascii="Times New Roman" w:hAnsi="Times New Roman"/>
            <w:lang w:val="nl-BE"/>
            <w:rPrChange w:id="113" w:author="BROSENS, Dimitri" w:date="2017-03-07T15:50:00Z">
              <w:rPr>
                <w:rFonts w:ascii="Times New Roman" w:hAnsi="Times New Roman"/>
              </w:rPr>
            </w:rPrChange>
          </w:rPr>
          <w:t>Gosseries</w:t>
        </w:r>
        <w:proofErr w:type="spellEnd"/>
        <w:r w:rsidRPr="00A428CE">
          <w:rPr>
            <w:rFonts w:ascii="Times New Roman" w:hAnsi="Times New Roman"/>
            <w:lang w:val="nl-BE"/>
            <w:rPrChange w:id="114" w:author="BROSENS, Dimitri" w:date="2017-03-07T15:50:00Z">
              <w:rPr>
                <w:rFonts w:ascii="Times New Roman" w:hAnsi="Times New Roman"/>
              </w:rPr>
            </w:rPrChange>
          </w:rPr>
          <w:t xml:space="preserve">, J. &amp; </w:t>
        </w:r>
        <w:proofErr w:type="spellStart"/>
        <w:r w:rsidRPr="00A428CE">
          <w:rPr>
            <w:rFonts w:ascii="Times New Roman" w:hAnsi="Times New Roman"/>
            <w:lang w:val="nl-BE"/>
            <w:rPrChange w:id="115" w:author="BROSENS, Dimitri" w:date="2017-03-07T15:50:00Z">
              <w:rPr>
                <w:rFonts w:ascii="Times New Roman" w:hAnsi="Times New Roman"/>
              </w:rPr>
            </w:rPrChange>
          </w:rPr>
          <w:t>Goddeeris</w:t>
        </w:r>
        <w:proofErr w:type="spellEnd"/>
        <w:r w:rsidRPr="00A428CE">
          <w:rPr>
            <w:rFonts w:ascii="Times New Roman" w:hAnsi="Times New Roman"/>
            <w:lang w:val="nl-BE"/>
            <w:rPrChange w:id="116" w:author="BROSENS, Dimitri" w:date="2017-03-07T15:50:00Z">
              <w:rPr>
                <w:rFonts w:ascii="Times New Roman" w:hAnsi="Times New Roman"/>
              </w:rPr>
            </w:rPrChange>
          </w:rPr>
          <w:t>, B. (1991)</w:t>
        </w:r>
        <w:r w:rsidRPr="00A428CE">
          <w:rPr>
            <w:lang w:val="nl-BE"/>
            <w:rPrChange w:id="117" w:author="BROSENS, Dimitri" w:date="2017-03-07T15:50:00Z">
              <w:rPr/>
            </w:rPrChange>
          </w:rPr>
          <w:t xml:space="preserve"> </w:t>
        </w:r>
        <w:proofErr w:type="spellStart"/>
        <w:r w:rsidRPr="00A428CE">
          <w:rPr>
            <w:rFonts w:ascii="Times New Roman" w:hAnsi="Times New Roman"/>
            <w:lang w:val="nl-BE"/>
            <w:rPrChange w:id="118" w:author="BROSENS, Dimitri" w:date="2017-03-07T15:50:00Z">
              <w:rPr>
                <w:rFonts w:ascii="Times New Roman" w:hAnsi="Times New Roman"/>
              </w:rPr>
            </w:rPrChange>
          </w:rPr>
          <w:t>Culicidae</w:t>
        </w:r>
        <w:proofErr w:type="spellEnd"/>
        <w:r w:rsidRPr="00A428CE">
          <w:rPr>
            <w:rFonts w:ascii="Times New Roman" w:hAnsi="Times New Roman"/>
            <w:lang w:val="nl-BE"/>
            <w:rPrChange w:id="119" w:author="BROSENS, Dimitri" w:date="2017-03-07T15:50:00Z">
              <w:rPr>
                <w:rFonts w:ascii="Times New Roman" w:hAnsi="Times New Roman"/>
              </w:rPr>
            </w:rPrChange>
          </w:rPr>
          <w:t xml:space="preserve">. In: </w:t>
        </w:r>
        <w:proofErr w:type="spellStart"/>
        <w:r w:rsidRPr="00A428CE">
          <w:rPr>
            <w:rFonts w:ascii="Times New Roman" w:hAnsi="Times New Roman"/>
            <w:lang w:val="nl-BE"/>
            <w:rPrChange w:id="120" w:author="BROSENS, Dimitri" w:date="2017-03-07T15:50:00Z">
              <w:rPr>
                <w:rFonts w:ascii="Times New Roman" w:hAnsi="Times New Roman"/>
              </w:rPr>
            </w:rPrChange>
          </w:rPr>
          <w:t>Grootaert</w:t>
        </w:r>
        <w:proofErr w:type="spellEnd"/>
        <w:r w:rsidRPr="00A428CE">
          <w:rPr>
            <w:rFonts w:ascii="Times New Roman" w:hAnsi="Times New Roman"/>
            <w:lang w:val="nl-BE"/>
            <w:rPrChange w:id="121" w:author="BROSENS, Dimitri" w:date="2017-03-07T15:50:00Z">
              <w:rPr>
                <w:rFonts w:ascii="Times New Roman" w:hAnsi="Times New Roman"/>
              </w:rPr>
            </w:rPrChange>
          </w:rPr>
          <w:t xml:space="preserve">, P., De Bruyn, L. &amp; De Meyer, M. (1991). </w:t>
        </w:r>
        <w:proofErr w:type="spellStart"/>
        <w:r w:rsidRPr="00A428CE">
          <w:rPr>
            <w:rFonts w:ascii="Times New Roman" w:hAnsi="Times New Roman"/>
            <w:lang w:val="nl-BE"/>
            <w:rPrChange w:id="122" w:author="BROSENS, Dimitri" w:date="2017-03-07T15:50:00Z">
              <w:rPr>
                <w:rFonts w:ascii="Times New Roman" w:hAnsi="Times New Roman"/>
              </w:rPr>
            </w:rPrChange>
          </w:rPr>
          <w:t>Catalogue</w:t>
        </w:r>
        <w:proofErr w:type="spellEnd"/>
        <w:r w:rsidRPr="00A428CE">
          <w:rPr>
            <w:rFonts w:ascii="Times New Roman" w:hAnsi="Times New Roman"/>
            <w:lang w:val="nl-BE"/>
            <w:rPrChange w:id="123" w:author="BROSENS, Dimitri" w:date="2017-03-07T15:50:00Z">
              <w:rPr>
                <w:rFonts w:ascii="Times New Roman" w:hAnsi="Times New Roman"/>
              </w:rPr>
            </w:rPrChange>
          </w:rPr>
          <w:t xml:space="preserve"> of the Diptera of Belgium. </w:t>
        </w:r>
        <w:r w:rsidRPr="00A428CE">
          <w:rPr>
            <w:rFonts w:ascii="Times New Roman" w:hAnsi="Times New Roman"/>
            <w:i/>
            <w:lang w:val="nl-BE"/>
            <w:rPrChange w:id="124" w:author="BROSENS, Dimitri" w:date="2017-03-07T15:50:00Z">
              <w:rPr>
                <w:rFonts w:ascii="Times New Roman" w:hAnsi="Times New Roman"/>
                <w:i/>
              </w:rPr>
            </w:rPrChange>
          </w:rPr>
          <w:t>Studiedocumenten van het K.B.I.N.</w:t>
        </w:r>
        <w:r w:rsidRPr="00A428CE">
          <w:rPr>
            <w:rFonts w:ascii="Times New Roman" w:hAnsi="Times New Roman"/>
            <w:lang w:val="nl-BE"/>
            <w:rPrChange w:id="125" w:author="BROSENS, Dimitri" w:date="2017-03-07T15:50:00Z">
              <w:rPr>
                <w:rFonts w:ascii="Times New Roman" w:hAnsi="Times New Roman"/>
              </w:rPr>
            </w:rPrChange>
          </w:rPr>
          <w:t xml:space="preserve"> </w:t>
        </w:r>
        <w:r w:rsidRPr="00A428CE">
          <w:rPr>
            <w:rFonts w:ascii="Times New Roman" w:hAnsi="Times New Roman"/>
            <w:b/>
            <w:lang w:val="nl-BE"/>
            <w:rPrChange w:id="126" w:author="BROSENS, Dimitri" w:date="2017-03-07T15:50:00Z">
              <w:rPr>
                <w:rFonts w:ascii="Times New Roman" w:hAnsi="Times New Roman"/>
                <w:b/>
              </w:rPr>
            </w:rPrChange>
          </w:rPr>
          <w:t>70</w:t>
        </w:r>
        <w:r w:rsidRPr="00A428CE">
          <w:rPr>
            <w:rFonts w:ascii="Times New Roman" w:hAnsi="Times New Roman"/>
            <w:lang w:val="nl-BE"/>
            <w:rPrChange w:id="127" w:author="BROSENS, Dimitri" w:date="2017-03-07T15:50:00Z">
              <w:rPr>
                <w:rFonts w:ascii="Times New Roman" w:hAnsi="Times New Roman"/>
              </w:rPr>
            </w:rPrChange>
          </w:rPr>
          <w:t>, 37-38.</w:t>
        </w:r>
      </w:ins>
    </w:p>
    <w:p w:rsidR="008214B7" w:rsidRPr="00A428CE" w:rsidRDefault="008214B7" w:rsidP="008214B7">
      <w:pPr>
        <w:rPr>
          <w:ins w:id="128" w:author="Wouter Dekoninck" w:date="2017-02-23T15:03:00Z"/>
          <w:rFonts w:ascii="Times New Roman" w:eastAsia="Times New Roman" w:hAnsi="Times New Roman" w:cs="Times New Roman"/>
          <w:color w:val="000000"/>
          <w:lang w:val="nl-BE" w:eastAsia="en-GB"/>
          <w:rPrChange w:id="129" w:author="BROSENS, Dimitri" w:date="2017-03-07T15:50:00Z">
            <w:rPr>
              <w:ins w:id="130" w:author="Wouter Dekoninck" w:date="2017-02-23T15:03:00Z"/>
              <w:rFonts w:ascii="Times New Roman" w:eastAsia="Times New Roman" w:hAnsi="Times New Roman" w:cs="Times New Roman"/>
              <w:color w:val="000000"/>
              <w:lang w:eastAsia="en-GB"/>
            </w:rPr>
          </w:rPrChange>
        </w:rPr>
      </w:pPr>
      <w:proofErr w:type="spellStart"/>
      <w:ins w:id="131" w:author="Wouter Dekoninck" w:date="2017-02-23T15:03:00Z">
        <w:r>
          <w:rPr>
            <w:lang w:val="nl-BE"/>
          </w:rPr>
          <w:t>Grootaert</w:t>
        </w:r>
        <w:proofErr w:type="spellEnd"/>
        <w:r>
          <w:rPr>
            <w:lang w:val="nl-BE"/>
          </w:rPr>
          <w:t xml:space="preserve">, P., De Bruyn, L. &amp; De Meyer, M. (1991) </w:t>
        </w:r>
        <w:proofErr w:type="spellStart"/>
        <w:r>
          <w:rPr>
            <w:lang w:val="nl-BE"/>
          </w:rPr>
          <w:t>Catalogue</w:t>
        </w:r>
        <w:proofErr w:type="spellEnd"/>
        <w:r>
          <w:rPr>
            <w:lang w:val="nl-BE"/>
          </w:rPr>
          <w:t xml:space="preserve"> of the Diptera of Belgium. </w:t>
        </w:r>
        <w:r>
          <w:rPr>
            <w:i/>
            <w:lang w:val="nl-BE"/>
          </w:rPr>
          <w:t>Studiedocumenten van het K.B.I.N.</w:t>
        </w:r>
        <w:r>
          <w:rPr>
            <w:lang w:val="nl-BE"/>
          </w:rPr>
          <w:t xml:space="preserve"> </w:t>
        </w:r>
        <w:r>
          <w:rPr>
            <w:b/>
            <w:lang w:val="nl-BE"/>
          </w:rPr>
          <w:t>70</w:t>
        </w:r>
        <w:r>
          <w:rPr>
            <w:lang w:val="nl-BE"/>
          </w:rPr>
          <w:t>, 1-338.</w:t>
        </w:r>
      </w:ins>
    </w:p>
    <w:p w:rsidR="008214B7" w:rsidRDefault="008214B7" w:rsidP="008214B7">
      <w:pPr>
        <w:autoSpaceDE w:val="0"/>
        <w:autoSpaceDN w:val="0"/>
        <w:adjustRightInd w:val="0"/>
        <w:ind w:left="900" w:hanging="900"/>
        <w:jc w:val="both"/>
        <w:rPr>
          <w:ins w:id="132" w:author="Wouter Dekoninck" w:date="2017-02-23T15:06:00Z"/>
          <w:rFonts w:ascii="Times New Roman" w:hAnsi="Times New Roman"/>
        </w:rPr>
      </w:pPr>
      <w:proofErr w:type="spellStart"/>
      <w:ins w:id="133" w:author="Wouter Dekoninck" w:date="2017-02-23T15:04:00Z">
        <w:r w:rsidRPr="00A428CE">
          <w:rPr>
            <w:rFonts w:ascii="Times New Roman" w:hAnsi="Times New Roman"/>
            <w:lang w:val="nl-BE"/>
            <w:rPrChange w:id="134" w:author="BROSENS, Dimitri" w:date="2017-03-07T15:50:00Z">
              <w:rPr>
                <w:rFonts w:ascii="Times New Roman" w:hAnsi="Times New Roman"/>
              </w:rPr>
            </w:rPrChange>
          </w:rPr>
          <w:t>Schaffner</w:t>
        </w:r>
        <w:proofErr w:type="spellEnd"/>
        <w:r w:rsidRPr="00A428CE">
          <w:rPr>
            <w:rFonts w:ascii="Times New Roman" w:hAnsi="Times New Roman"/>
            <w:lang w:val="nl-BE"/>
            <w:rPrChange w:id="135" w:author="BROSENS, Dimitri" w:date="2017-03-07T15:50:00Z">
              <w:rPr>
                <w:rFonts w:ascii="Times New Roman" w:hAnsi="Times New Roman"/>
              </w:rPr>
            </w:rPrChange>
          </w:rPr>
          <w:t xml:space="preserve">, F., Angel, G., </w:t>
        </w:r>
        <w:proofErr w:type="spellStart"/>
        <w:r w:rsidRPr="00A428CE">
          <w:rPr>
            <w:rFonts w:ascii="Times New Roman" w:hAnsi="Times New Roman"/>
            <w:lang w:val="nl-BE"/>
            <w:rPrChange w:id="136" w:author="BROSENS, Dimitri" w:date="2017-03-07T15:50:00Z">
              <w:rPr>
                <w:rFonts w:ascii="Times New Roman" w:hAnsi="Times New Roman"/>
              </w:rPr>
            </w:rPrChange>
          </w:rPr>
          <w:t>Geoffroy</w:t>
        </w:r>
        <w:proofErr w:type="spellEnd"/>
        <w:r w:rsidRPr="00A428CE">
          <w:rPr>
            <w:rFonts w:ascii="Times New Roman" w:hAnsi="Times New Roman"/>
            <w:lang w:val="nl-BE"/>
            <w:rPrChange w:id="137" w:author="BROSENS, Dimitri" w:date="2017-03-07T15:50:00Z">
              <w:rPr>
                <w:rFonts w:ascii="Times New Roman" w:hAnsi="Times New Roman"/>
              </w:rPr>
            </w:rPrChange>
          </w:rPr>
          <w:t xml:space="preserve">, B., </w:t>
        </w:r>
        <w:proofErr w:type="spellStart"/>
        <w:r w:rsidRPr="00A428CE">
          <w:rPr>
            <w:rFonts w:ascii="Times New Roman" w:hAnsi="Times New Roman"/>
            <w:lang w:val="nl-BE"/>
            <w:rPrChange w:id="138" w:author="BROSENS, Dimitri" w:date="2017-03-07T15:50:00Z">
              <w:rPr>
                <w:rFonts w:ascii="Times New Roman" w:hAnsi="Times New Roman"/>
              </w:rPr>
            </w:rPrChange>
          </w:rPr>
          <w:t>Hervy</w:t>
        </w:r>
        <w:proofErr w:type="spellEnd"/>
        <w:r w:rsidRPr="00A428CE">
          <w:rPr>
            <w:rFonts w:ascii="Times New Roman" w:hAnsi="Times New Roman"/>
            <w:lang w:val="nl-BE"/>
            <w:rPrChange w:id="139" w:author="BROSENS, Dimitri" w:date="2017-03-07T15:50:00Z">
              <w:rPr>
                <w:rFonts w:ascii="Times New Roman" w:hAnsi="Times New Roman"/>
              </w:rPr>
            </w:rPrChange>
          </w:rPr>
          <w:t xml:space="preserve">, J.-P., </w:t>
        </w:r>
        <w:proofErr w:type="spellStart"/>
        <w:r w:rsidRPr="00A428CE">
          <w:rPr>
            <w:rFonts w:ascii="Times New Roman" w:hAnsi="Times New Roman"/>
            <w:lang w:val="nl-BE"/>
            <w:rPrChange w:id="140" w:author="BROSENS, Dimitri" w:date="2017-03-07T15:50:00Z">
              <w:rPr>
                <w:rFonts w:ascii="Times New Roman" w:hAnsi="Times New Roman"/>
              </w:rPr>
            </w:rPrChange>
          </w:rPr>
          <w:t>Rhaiem</w:t>
        </w:r>
        <w:proofErr w:type="spellEnd"/>
        <w:r w:rsidRPr="00A428CE">
          <w:rPr>
            <w:rFonts w:ascii="Times New Roman" w:hAnsi="Times New Roman"/>
            <w:lang w:val="nl-BE"/>
            <w:rPrChange w:id="141" w:author="BROSENS, Dimitri" w:date="2017-03-07T15:50:00Z">
              <w:rPr>
                <w:rFonts w:ascii="Times New Roman" w:hAnsi="Times New Roman"/>
              </w:rPr>
            </w:rPrChange>
          </w:rPr>
          <w:t xml:space="preserve">, A. &amp; </w:t>
        </w:r>
        <w:proofErr w:type="spellStart"/>
        <w:r w:rsidRPr="00A428CE">
          <w:rPr>
            <w:rFonts w:ascii="Times New Roman" w:hAnsi="Times New Roman"/>
            <w:lang w:val="nl-BE"/>
            <w:rPrChange w:id="142" w:author="BROSENS, Dimitri" w:date="2017-03-07T15:50:00Z">
              <w:rPr>
                <w:rFonts w:ascii="Times New Roman" w:hAnsi="Times New Roman"/>
              </w:rPr>
            </w:rPrChange>
          </w:rPr>
          <w:t>Brunhes</w:t>
        </w:r>
        <w:proofErr w:type="spellEnd"/>
        <w:r w:rsidRPr="00A428CE">
          <w:rPr>
            <w:rFonts w:ascii="Times New Roman" w:hAnsi="Times New Roman"/>
            <w:lang w:val="nl-BE"/>
            <w:rPrChange w:id="143" w:author="BROSENS, Dimitri" w:date="2017-03-07T15:50:00Z">
              <w:rPr>
                <w:rFonts w:ascii="Times New Roman" w:hAnsi="Times New Roman"/>
              </w:rPr>
            </w:rPrChange>
          </w:rPr>
          <w:t xml:space="preserve">, J. (2001) The </w:t>
        </w:r>
        <w:proofErr w:type="spellStart"/>
        <w:r w:rsidRPr="00A428CE">
          <w:rPr>
            <w:rFonts w:ascii="Times New Roman" w:hAnsi="Times New Roman"/>
            <w:lang w:val="nl-BE"/>
            <w:rPrChange w:id="144" w:author="BROSENS, Dimitri" w:date="2017-03-07T15:50:00Z">
              <w:rPr>
                <w:rFonts w:ascii="Times New Roman" w:hAnsi="Times New Roman"/>
              </w:rPr>
            </w:rPrChange>
          </w:rPr>
          <w:t>mosquitoes</w:t>
        </w:r>
        <w:proofErr w:type="spellEnd"/>
        <w:r w:rsidRPr="00A428CE">
          <w:rPr>
            <w:rFonts w:ascii="Times New Roman" w:hAnsi="Times New Roman"/>
            <w:lang w:val="nl-BE"/>
            <w:rPrChange w:id="145" w:author="BROSENS, Dimitri" w:date="2017-03-07T15:50:00Z">
              <w:rPr>
                <w:rFonts w:ascii="Times New Roman" w:hAnsi="Times New Roman"/>
              </w:rPr>
            </w:rPrChange>
          </w:rPr>
          <w:t xml:space="preserve"> of Europe, </w:t>
        </w:r>
        <w:proofErr w:type="spellStart"/>
        <w:r w:rsidRPr="00A428CE">
          <w:rPr>
            <w:rFonts w:ascii="Times New Roman" w:hAnsi="Times New Roman"/>
            <w:lang w:val="nl-BE"/>
            <w:rPrChange w:id="146" w:author="BROSENS, Dimitri" w:date="2017-03-07T15:50:00Z">
              <w:rPr>
                <w:rFonts w:ascii="Times New Roman" w:hAnsi="Times New Roman"/>
              </w:rPr>
            </w:rPrChange>
          </w:rPr>
          <w:t>identification</w:t>
        </w:r>
        <w:proofErr w:type="spellEnd"/>
        <w:r w:rsidRPr="00A428CE">
          <w:rPr>
            <w:rFonts w:ascii="Times New Roman" w:hAnsi="Times New Roman"/>
            <w:lang w:val="nl-BE"/>
            <w:rPrChange w:id="147" w:author="BROSENS, Dimitri" w:date="2017-03-07T15:50:00Z">
              <w:rPr>
                <w:rFonts w:ascii="Times New Roman" w:hAnsi="Times New Roman"/>
              </w:rPr>
            </w:rPrChange>
          </w:rPr>
          <w:t xml:space="preserve"> </w:t>
        </w:r>
        <w:proofErr w:type="spellStart"/>
        <w:r w:rsidRPr="00A428CE">
          <w:rPr>
            <w:rFonts w:ascii="Times New Roman" w:hAnsi="Times New Roman"/>
            <w:lang w:val="nl-BE"/>
            <w:rPrChange w:id="148" w:author="BROSENS, Dimitri" w:date="2017-03-07T15:50:00Z">
              <w:rPr>
                <w:rFonts w:ascii="Times New Roman" w:hAnsi="Times New Roman"/>
              </w:rPr>
            </w:rPrChange>
          </w:rPr>
          <w:t>and</w:t>
        </w:r>
        <w:proofErr w:type="spellEnd"/>
        <w:r w:rsidRPr="00A428CE">
          <w:rPr>
            <w:rFonts w:ascii="Times New Roman" w:hAnsi="Times New Roman"/>
            <w:lang w:val="nl-BE"/>
            <w:rPrChange w:id="149" w:author="BROSENS, Dimitri" w:date="2017-03-07T15:50:00Z">
              <w:rPr>
                <w:rFonts w:ascii="Times New Roman" w:hAnsi="Times New Roman"/>
              </w:rPr>
            </w:rPrChange>
          </w:rPr>
          <w:t xml:space="preserve"> training program. </w:t>
        </w:r>
        <w:proofErr w:type="spellStart"/>
        <w:r>
          <w:rPr>
            <w:rFonts w:ascii="Times New Roman" w:hAnsi="Times New Roman"/>
          </w:rPr>
          <w:t>Montepellier</w:t>
        </w:r>
        <w:proofErr w:type="spellEnd"/>
        <w:r>
          <w:rPr>
            <w:rFonts w:ascii="Times New Roman" w:hAnsi="Times New Roman"/>
          </w:rPr>
          <w:t>.</w:t>
        </w:r>
      </w:ins>
    </w:p>
    <w:p w:rsidR="008214B7" w:rsidRDefault="008214B7" w:rsidP="008214B7">
      <w:pPr>
        <w:autoSpaceDE w:val="0"/>
        <w:autoSpaceDN w:val="0"/>
        <w:adjustRightInd w:val="0"/>
        <w:ind w:left="900" w:hanging="900"/>
        <w:jc w:val="both"/>
        <w:rPr>
          <w:ins w:id="150" w:author="Wouter Dekoninck" w:date="2017-02-23T15:04:00Z"/>
          <w:rFonts w:ascii="Times New Roman" w:hAnsi="Times New Roman"/>
          <w:lang w:val="en-US"/>
        </w:rPr>
      </w:pPr>
      <w:proofErr w:type="spellStart"/>
      <w:ins w:id="151" w:author="Wouter Dekoninck" w:date="2017-02-23T15:06:00Z">
        <w:r w:rsidRPr="008214B7">
          <w:rPr>
            <w:rFonts w:ascii="Times New Roman" w:hAnsi="Times New Roman"/>
            <w:lang w:val="en-US"/>
          </w:rPr>
          <w:t>Versteirt</w:t>
        </w:r>
        <w:proofErr w:type="spellEnd"/>
        <w:r w:rsidRPr="008214B7">
          <w:rPr>
            <w:rFonts w:ascii="Times New Roman" w:hAnsi="Times New Roman"/>
            <w:lang w:val="en-US"/>
          </w:rPr>
          <w:t xml:space="preserve">, V., </w:t>
        </w:r>
        <w:proofErr w:type="spellStart"/>
        <w:r w:rsidRPr="008214B7">
          <w:rPr>
            <w:rFonts w:ascii="Times New Roman" w:hAnsi="Times New Roman"/>
            <w:lang w:val="en-US"/>
          </w:rPr>
          <w:t>Schaffner</w:t>
        </w:r>
        <w:proofErr w:type="spellEnd"/>
        <w:r w:rsidRPr="008214B7">
          <w:rPr>
            <w:rFonts w:ascii="Times New Roman" w:hAnsi="Times New Roman"/>
            <w:lang w:val="en-US"/>
          </w:rPr>
          <w:t xml:space="preserve">, F., </w:t>
        </w:r>
        <w:proofErr w:type="spellStart"/>
        <w:r w:rsidRPr="008214B7">
          <w:rPr>
            <w:rFonts w:ascii="Times New Roman" w:hAnsi="Times New Roman"/>
            <w:lang w:val="en-US"/>
          </w:rPr>
          <w:t>Garros</w:t>
        </w:r>
        <w:proofErr w:type="spellEnd"/>
        <w:r w:rsidRPr="008214B7">
          <w:rPr>
            <w:rFonts w:ascii="Times New Roman" w:hAnsi="Times New Roman"/>
            <w:lang w:val="en-US"/>
          </w:rPr>
          <w:t xml:space="preserve">, C., </w:t>
        </w:r>
        <w:proofErr w:type="spellStart"/>
        <w:r w:rsidRPr="008214B7">
          <w:rPr>
            <w:rFonts w:ascii="Times New Roman" w:hAnsi="Times New Roman"/>
            <w:lang w:val="en-US"/>
          </w:rPr>
          <w:t>Dekoninck</w:t>
        </w:r>
        <w:proofErr w:type="spellEnd"/>
        <w:r w:rsidRPr="008214B7">
          <w:rPr>
            <w:rFonts w:ascii="Times New Roman" w:hAnsi="Times New Roman"/>
            <w:lang w:val="en-US"/>
          </w:rPr>
          <w:t>, W.,</w:t>
        </w:r>
        <w:r>
          <w:rPr>
            <w:rFonts w:ascii="Times New Roman" w:hAnsi="Times New Roman"/>
            <w:lang w:val="en-US"/>
          </w:rPr>
          <w:t xml:space="preserve"> </w:t>
        </w:r>
        <w:proofErr w:type="spellStart"/>
        <w:r w:rsidRPr="008214B7">
          <w:rPr>
            <w:rFonts w:ascii="Times New Roman" w:hAnsi="Times New Roman"/>
            <w:lang w:val="en-US"/>
          </w:rPr>
          <w:t>Coosemans</w:t>
        </w:r>
        <w:proofErr w:type="spellEnd"/>
        <w:r w:rsidRPr="008214B7">
          <w:rPr>
            <w:rFonts w:ascii="Times New Roman" w:hAnsi="Times New Roman"/>
            <w:lang w:val="en-US"/>
          </w:rPr>
          <w:t xml:space="preserve">, M. &amp; Van </w:t>
        </w:r>
        <w:proofErr w:type="spellStart"/>
        <w:r w:rsidRPr="008214B7">
          <w:rPr>
            <w:rFonts w:ascii="Times New Roman" w:hAnsi="Times New Roman"/>
            <w:lang w:val="en-US"/>
          </w:rPr>
          <w:t>Bortel</w:t>
        </w:r>
        <w:proofErr w:type="spellEnd"/>
        <w:r w:rsidRPr="008214B7">
          <w:rPr>
            <w:rFonts w:ascii="Times New Roman" w:hAnsi="Times New Roman"/>
            <w:lang w:val="en-US"/>
          </w:rPr>
          <w:t>, W. (2009) Introduction and</w:t>
        </w:r>
        <w:r>
          <w:rPr>
            <w:rFonts w:ascii="Times New Roman" w:hAnsi="Times New Roman"/>
            <w:lang w:val="en-US"/>
          </w:rPr>
          <w:t xml:space="preserve"> </w:t>
        </w:r>
        <w:r w:rsidRPr="008214B7">
          <w:rPr>
            <w:rFonts w:ascii="Times New Roman" w:hAnsi="Times New Roman"/>
            <w:lang w:val="en-US"/>
          </w:rPr>
          <w:t xml:space="preserve">Establishment of the Exotic Mosquito Species </w:t>
        </w:r>
        <w:proofErr w:type="spellStart"/>
        <w:r w:rsidRPr="008214B7">
          <w:rPr>
            <w:rFonts w:ascii="Times New Roman" w:hAnsi="Times New Roman"/>
            <w:lang w:val="en-US"/>
          </w:rPr>
          <w:t>Aedes</w:t>
        </w:r>
        <w:proofErr w:type="spellEnd"/>
        <w:r w:rsidRPr="008214B7">
          <w:rPr>
            <w:rFonts w:ascii="Times New Roman" w:hAnsi="Times New Roman"/>
            <w:lang w:val="en-US"/>
          </w:rPr>
          <w:t xml:space="preserve"> </w:t>
        </w:r>
        <w:r>
          <w:rPr>
            <w:rFonts w:ascii="Times New Roman" w:hAnsi="Times New Roman"/>
            <w:lang w:val="en-US"/>
          </w:rPr>
          <w:t xml:space="preserve">japonicas </w:t>
        </w:r>
        <w:proofErr w:type="spellStart"/>
        <w:r w:rsidRPr="008214B7">
          <w:rPr>
            <w:rFonts w:ascii="Times New Roman" w:hAnsi="Times New Roman"/>
            <w:lang w:val="en-US"/>
          </w:rPr>
          <w:t>japonicus</w:t>
        </w:r>
        <w:proofErr w:type="spellEnd"/>
        <w:r w:rsidRPr="008214B7">
          <w:rPr>
            <w:rFonts w:ascii="Times New Roman" w:hAnsi="Times New Roman"/>
            <w:lang w:val="en-US"/>
          </w:rPr>
          <w:t xml:space="preserve"> (</w:t>
        </w:r>
        <w:proofErr w:type="spellStart"/>
        <w:r w:rsidRPr="008214B7">
          <w:rPr>
            <w:rFonts w:ascii="Times New Roman" w:hAnsi="Times New Roman"/>
            <w:lang w:val="en-US"/>
          </w:rPr>
          <w:t>Diptera</w:t>
        </w:r>
        <w:proofErr w:type="spellEnd"/>
        <w:r w:rsidRPr="008214B7">
          <w:rPr>
            <w:rFonts w:ascii="Times New Roman" w:hAnsi="Times New Roman"/>
            <w:lang w:val="en-US"/>
          </w:rPr>
          <w:t xml:space="preserve">: </w:t>
        </w:r>
        <w:proofErr w:type="spellStart"/>
        <w:r w:rsidRPr="008214B7">
          <w:rPr>
            <w:rFonts w:ascii="Times New Roman" w:hAnsi="Times New Roman"/>
            <w:lang w:val="en-US"/>
          </w:rPr>
          <w:t>Culicidae</w:t>
        </w:r>
        <w:proofErr w:type="spellEnd"/>
        <w:r w:rsidRPr="008214B7">
          <w:rPr>
            <w:rFonts w:ascii="Times New Roman" w:hAnsi="Times New Roman"/>
            <w:lang w:val="en-US"/>
          </w:rPr>
          <w:t>) in Belgium. Journal of Medical</w:t>
        </w:r>
        <w:r>
          <w:rPr>
            <w:rFonts w:ascii="Times New Roman" w:hAnsi="Times New Roman"/>
            <w:lang w:val="en-US"/>
          </w:rPr>
          <w:t xml:space="preserve"> </w:t>
        </w:r>
        <w:r w:rsidRPr="008214B7">
          <w:rPr>
            <w:rFonts w:ascii="Times New Roman" w:hAnsi="Times New Roman"/>
            <w:lang w:val="en-US"/>
          </w:rPr>
          <w:t>Entomology 46, 1464–1467.</w:t>
        </w:r>
      </w:ins>
    </w:p>
    <w:p w:rsidR="008214B7" w:rsidRDefault="008214B7" w:rsidP="008214B7"/>
    <w:sectPr w:rsidR="008214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Wouter Dekoninck" w:date="2017-02-23T15:02:00Z" w:initials="WD">
    <w:p w:rsidR="00520999" w:rsidRPr="00A428CE" w:rsidRDefault="00520999">
      <w:pPr>
        <w:pStyle w:val="Tekstopmerking"/>
        <w:rPr>
          <w:lang w:val="nl-BE"/>
        </w:rPr>
      </w:pPr>
      <w:r>
        <w:rPr>
          <w:rStyle w:val="Verwijzingopmerking"/>
        </w:rPr>
        <w:annotationRef/>
      </w:r>
      <w:r w:rsidRPr="00A428CE">
        <w:rPr>
          <w:lang w:val="nl-BE"/>
        </w:rPr>
        <w:t>Als het enkel om de subdataset gaat vh KBIN dan kunnen de mensen van de publicatie 2011 worden gegeven bvb?</w:t>
      </w:r>
    </w:p>
  </w:comment>
  <w:comment w:id="20" w:author="Wouter Dekoninck" w:date="2017-02-23T15:02:00Z" w:initials="WD">
    <w:p w:rsidR="00520999" w:rsidRPr="00A428CE" w:rsidRDefault="00520999">
      <w:pPr>
        <w:pStyle w:val="Tekstopmerking"/>
        <w:rPr>
          <w:lang w:val="nl-BE"/>
        </w:rPr>
      </w:pPr>
      <w:r>
        <w:rPr>
          <w:rStyle w:val="Verwijzingopmerking"/>
        </w:rPr>
        <w:annotationRef/>
      </w:r>
      <w:r w:rsidRPr="00A428CE">
        <w:rPr>
          <w:lang w:val="nl-BE"/>
        </w:rPr>
        <w:t>Ik zou hier de publicatie van 2011 zetten omdat alle gegevens en de tekst hier gebruikt daaruit komen.</w:t>
      </w:r>
    </w:p>
  </w:comment>
  <w:comment w:id="49" w:author="Wouter Dekoninck" w:date="2017-02-23T14:46:00Z" w:initials="WD">
    <w:p w:rsidR="009E476B" w:rsidRPr="00A428CE" w:rsidRDefault="009E476B">
      <w:pPr>
        <w:pStyle w:val="Tekstopmerking"/>
        <w:rPr>
          <w:lang w:val="nl-BE"/>
        </w:rPr>
      </w:pPr>
      <w:r>
        <w:rPr>
          <w:rStyle w:val="Verwijzingopmerking"/>
        </w:rPr>
        <w:annotationRef/>
      </w:r>
      <w:r w:rsidRPr="00A428CE">
        <w:rPr>
          <w:lang w:val="nl-BE"/>
        </w:rPr>
        <w:t>Verleden tijd aimed?</w:t>
      </w:r>
    </w:p>
    <w:p w:rsidR="009E476B" w:rsidRPr="00A428CE" w:rsidRDefault="009E476B">
      <w:pPr>
        <w:pStyle w:val="Tekstopmerking"/>
        <w:rPr>
          <w:lang w:val="nl-BE"/>
        </w:rPr>
      </w:pPr>
      <w:r w:rsidRPr="00A428CE">
        <w:rPr>
          <w:lang w:val="nl-BE"/>
        </w:rPr>
        <w:t>Project is afgelopen? Ik weet niet?</w:t>
      </w:r>
    </w:p>
  </w:comment>
  <w:comment w:id="64" w:author="Wouter Dekoninck" w:date="2017-02-23T15:04:00Z" w:initials="WD">
    <w:p w:rsidR="00F452B8" w:rsidRPr="00A428CE" w:rsidRDefault="00F452B8">
      <w:pPr>
        <w:pStyle w:val="Tekstopmerking"/>
        <w:rPr>
          <w:lang w:val="nl-BE"/>
        </w:rPr>
      </w:pPr>
      <w:r>
        <w:rPr>
          <w:rStyle w:val="Verwijzingopmerking"/>
        </w:rPr>
        <w:annotationRef/>
      </w:r>
      <w:r w:rsidRPr="00A428CE">
        <w:rPr>
          <w:lang w:val="nl-BE"/>
        </w:rPr>
        <w:t>Gaat het in dit stukje tekst niet over de h</w:t>
      </w:r>
      <w:r w:rsidR="008214B7" w:rsidRPr="00A428CE">
        <w:rPr>
          <w:lang w:val="nl-BE"/>
        </w:rPr>
        <w:t>is</w:t>
      </w:r>
      <w:r w:rsidRPr="00A428CE">
        <w:rPr>
          <w:lang w:val="nl-BE"/>
        </w:rPr>
        <w:t>torische data en moet hier dan niet staan Modirisk data?</w:t>
      </w:r>
    </w:p>
  </w:comment>
  <w:comment w:id="65" w:author="Wouter Dekoninck" w:date="2017-02-23T14:48:00Z" w:initials="WD">
    <w:p w:rsidR="00307F03" w:rsidRPr="00A428CE" w:rsidRDefault="00307F03">
      <w:pPr>
        <w:pStyle w:val="Tekstopmerking"/>
        <w:rPr>
          <w:lang w:val="nl-BE"/>
        </w:rPr>
      </w:pPr>
      <w:r>
        <w:rPr>
          <w:rStyle w:val="Verwijzingopmerking"/>
        </w:rPr>
        <w:annotationRef/>
      </w:r>
      <w:r w:rsidRPr="00A428CE">
        <w:rPr>
          <w:lang w:val="nl-BE"/>
        </w:rPr>
        <w:t>Welke nog?</w:t>
      </w:r>
    </w:p>
  </w:comment>
  <w:comment w:id="68" w:author="Wouter Dekoninck" w:date="2017-02-23T14:52:00Z" w:initials="WD">
    <w:p w:rsidR="00F452B8" w:rsidRPr="00A428CE" w:rsidRDefault="00F452B8">
      <w:pPr>
        <w:pStyle w:val="Tekstopmerking"/>
        <w:rPr>
          <w:lang w:val="nl-BE"/>
        </w:rPr>
      </w:pPr>
      <w:r>
        <w:rPr>
          <w:rStyle w:val="Verwijzingopmerking"/>
        </w:rPr>
        <w:annotationRef/>
      </w:r>
      <w:r w:rsidRPr="00A428CE">
        <w:rPr>
          <w:lang w:val="nl-BE"/>
        </w:rPr>
        <w:t>Dit was niet van toepassing op de oude voucher specimens</w:t>
      </w:r>
    </w:p>
  </w:comment>
  <w:comment w:id="72" w:author="Wouter Dekoninck" w:date="2017-02-23T15:03:00Z" w:initials="WD">
    <w:p w:rsidR="00F452B8" w:rsidRPr="00A428CE" w:rsidRDefault="00F452B8">
      <w:pPr>
        <w:pStyle w:val="Tekstopmerking"/>
        <w:rPr>
          <w:lang w:val="nl-BE"/>
        </w:rPr>
      </w:pPr>
      <w:r>
        <w:rPr>
          <w:rStyle w:val="Verwijzingopmerking"/>
        </w:rPr>
        <w:annotationRef/>
      </w:r>
      <w:r w:rsidRPr="00A428CE">
        <w:rPr>
          <w:lang w:val="nl-BE"/>
        </w:rPr>
        <w:t>Re-</w:t>
      </w:r>
      <w:r w:rsidR="008214B7" w:rsidRPr="00A428CE">
        <w:rPr>
          <w:lang w:val="nl-BE"/>
        </w:rPr>
        <w:t>evalua</w:t>
      </w:r>
      <w:r w:rsidRPr="00A428CE">
        <w:rPr>
          <w:lang w:val="nl-BE"/>
        </w:rPr>
        <w:t>t</w:t>
      </w:r>
      <w:r w:rsidR="008214B7" w:rsidRPr="00A428CE">
        <w:rPr>
          <w:lang w:val="nl-BE"/>
        </w:rPr>
        <w:t>i</w:t>
      </w:r>
      <w:r w:rsidRPr="00A428CE">
        <w:rPr>
          <w:lang w:val="nl-BE"/>
        </w:rPr>
        <w:t xml:space="preserve">on of a collection </w:t>
      </w:r>
    </w:p>
  </w:comment>
  <w:comment w:id="82" w:author="Wouter Dekoninck" w:date="2017-02-23T14:59:00Z" w:initials="WD">
    <w:p w:rsidR="00520999" w:rsidRPr="00A428CE" w:rsidRDefault="00520999">
      <w:pPr>
        <w:pStyle w:val="Tekstopmerking"/>
        <w:rPr>
          <w:lang w:val="nl-BE"/>
        </w:rPr>
      </w:pPr>
      <w:r>
        <w:rPr>
          <w:rStyle w:val="Verwijzingopmerking"/>
        </w:rPr>
        <w:annotationRef/>
      </w:r>
      <w:r w:rsidRPr="00A428CE">
        <w:rPr>
          <w:lang w:val="nl-BE"/>
        </w:rPr>
        <w:t>Hier de figuur toevoegen?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dvTT4dbafa8d">
    <w:panose1 w:val="00000000000000000000"/>
    <w:charset w:val="00"/>
    <w:family w:val="roman"/>
    <w:notTrueType/>
    <w:pitch w:val="default"/>
    <w:sig w:usb0="00000003" w:usb1="00000000" w:usb2="00000000" w:usb3="00000000" w:csb0="00000001" w:csb1="00000000"/>
  </w:font>
  <w:font w:name="AdvTT9f665322">
    <w:panose1 w:val="00000000000000000000"/>
    <w:charset w:val="00"/>
    <w:family w:val="roman"/>
    <w:notTrueType/>
    <w:pitch w:val="default"/>
    <w:sig w:usb0="00000003" w:usb1="00000000" w:usb2="00000000" w:usb3="00000000" w:csb0="00000001" w:csb1="00000000"/>
  </w:font>
  <w:font w:name="AdvTT05d4dae9.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8E9"/>
    <w:rsid w:val="00307F03"/>
    <w:rsid w:val="00382D85"/>
    <w:rsid w:val="00520999"/>
    <w:rsid w:val="005B0D3F"/>
    <w:rsid w:val="005D08E9"/>
    <w:rsid w:val="008214B7"/>
    <w:rsid w:val="009E476B"/>
    <w:rsid w:val="00A428CE"/>
    <w:rsid w:val="00E702A2"/>
    <w:rsid w:val="00F45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D08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5D08E9"/>
    <w:rPr>
      <w:color w:val="0000FF"/>
      <w:u w:val="single"/>
    </w:rPr>
  </w:style>
  <w:style w:type="paragraph" w:styleId="Ballontekst">
    <w:name w:val="Balloon Text"/>
    <w:basedOn w:val="Standaard"/>
    <w:link w:val="BallontekstChar"/>
    <w:uiPriority w:val="99"/>
    <w:semiHidden/>
    <w:unhideWhenUsed/>
    <w:rsid w:val="009E47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476B"/>
    <w:rPr>
      <w:rFonts w:ascii="Tahoma" w:hAnsi="Tahoma" w:cs="Tahoma"/>
      <w:sz w:val="16"/>
      <w:szCs w:val="16"/>
    </w:rPr>
  </w:style>
  <w:style w:type="character" w:styleId="Verwijzingopmerking">
    <w:name w:val="annotation reference"/>
    <w:basedOn w:val="Standaardalinea-lettertype"/>
    <w:uiPriority w:val="99"/>
    <w:semiHidden/>
    <w:unhideWhenUsed/>
    <w:rsid w:val="009E476B"/>
    <w:rPr>
      <w:sz w:val="16"/>
      <w:szCs w:val="16"/>
    </w:rPr>
  </w:style>
  <w:style w:type="paragraph" w:styleId="Tekstopmerking">
    <w:name w:val="annotation text"/>
    <w:basedOn w:val="Standaard"/>
    <w:link w:val="TekstopmerkingChar"/>
    <w:uiPriority w:val="99"/>
    <w:semiHidden/>
    <w:unhideWhenUsed/>
    <w:rsid w:val="009E476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E476B"/>
    <w:rPr>
      <w:sz w:val="20"/>
      <w:szCs w:val="20"/>
    </w:rPr>
  </w:style>
  <w:style w:type="paragraph" w:styleId="Onderwerpvanopmerking">
    <w:name w:val="annotation subject"/>
    <w:basedOn w:val="Tekstopmerking"/>
    <w:next w:val="Tekstopmerking"/>
    <w:link w:val="OnderwerpvanopmerkingChar"/>
    <w:uiPriority w:val="99"/>
    <w:semiHidden/>
    <w:unhideWhenUsed/>
    <w:rsid w:val="009E476B"/>
    <w:rPr>
      <w:b/>
      <w:bCs/>
    </w:rPr>
  </w:style>
  <w:style w:type="character" w:customStyle="1" w:styleId="OnderwerpvanopmerkingChar">
    <w:name w:val="Onderwerp van opmerking Char"/>
    <w:basedOn w:val="TekstopmerkingChar"/>
    <w:link w:val="Onderwerpvanopmerking"/>
    <w:uiPriority w:val="99"/>
    <w:semiHidden/>
    <w:rsid w:val="009E476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D08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5D08E9"/>
    <w:rPr>
      <w:color w:val="0000FF"/>
      <w:u w:val="single"/>
    </w:rPr>
  </w:style>
  <w:style w:type="paragraph" w:styleId="Ballontekst">
    <w:name w:val="Balloon Text"/>
    <w:basedOn w:val="Standaard"/>
    <w:link w:val="BallontekstChar"/>
    <w:uiPriority w:val="99"/>
    <w:semiHidden/>
    <w:unhideWhenUsed/>
    <w:rsid w:val="009E47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476B"/>
    <w:rPr>
      <w:rFonts w:ascii="Tahoma" w:hAnsi="Tahoma" w:cs="Tahoma"/>
      <w:sz w:val="16"/>
      <w:szCs w:val="16"/>
    </w:rPr>
  </w:style>
  <w:style w:type="character" w:styleId="Verwijzingopmerking">
    <w:name w:val="annotation reference"/>
    <w:basedOn w:val="Standaardalinea-lettertype"/>
    <w:uiPriority w:val="99"/>
    <w:semiHidden/>
    <w:unhideWhenUsed/>
    <w:rsid w:val="009E476B"/>
    <w:rPr>
      <w:sz w:val="16"/>
      <w:szCs w:val="16"/>
    </w:rPr>
  </w:style>
  <w:style w:type="paragraph" w:styleId="Tekstopmerking">
    <w:name w:val="annotation text"/>
    <w:basedOn w:val="Standaard"/>
    <w:link w:val="TekstopmerkingChar"/>
    <w:uiPriority w:val="99"/>
    <w:semiHidden/>
    <w:unhideWhenUsed/>
    <w:rsid w:val="009E476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E476B"/>
    <w:rPr>
      <w:sz w:val="20"/>
      <w:szCs w:val="20"/>
    </w:rPr>
  </w:style>
  <w:style w:type="paragraph" w:styleId="Onderwerpvanopmerking">
    <w:name w:val="annotation subject"/>
    <w:basedOn w:val="Tekstopmerking"/>
    <w:next w:val="Tekstopmerking"/>
    <w:link w:val="OnderwerpvanopmerkingChar"/>
    <w:uiPriority w:val="99"/>
    <w:semiHidden/>
    <w:unhideWhenUsed/>
    <w:rsid w:val="009E476B"/>
    <w:rPr>
      <w:b/>
      <w:bCs/>
    </w:rPr>
  </w:style>
  <w:style w:type="character" w:customStyle="1" w:styleId="OnderwerpvanopmerkingChar">
    <w:name w:val="Onderwerp van opmerking Char"/>
    <w:basedOn w:val="TekstopmerkingChar"/>
    <w:link w:val="Onderwerpvanopmerking"/>
    <w:uiPriority w:val="99"/>
    <w:semiHidden/>
    <w:rsid w:val="009E47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77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4.0/legalcode" TargetMode="External"/><Relationship Id="rId3" Type="http://schemas.openxmlformats.org/officeDocument/2006/relationships/settings" Target="settings.xml"/><Relationship Id="rId7" Type="http://schemas.openxmlformats.org/officeDocument/2006/relationships/hyperlink" Target="http://ipt.biodiversity.be/archive.do?r=modirisk-rbins-culidae-collec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4</Pages>
  <Words>1890</Words>
  <Characters>10401</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RBINS</Company>
  <LinksUpToDate>false</LinksUpToDate>
  <CharactersWithSpaces>12267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Dekoninck</dc:creator>
  <cp:lastModifiedBy>BROSENS, Dimitri</cp:lastModifiedBy>
  <cp:revision>6</cp:revision>
  <dcterms:created xsi:type="dcterms:W3CDTF">2017-02-23T13:39:00Z</dcterms:created>
  <dcterms:modified xsi:type="dcterms:W3CDTF">2017-03-07T15:37:00Z</dcterms:modified>
</cp:coreProperties>
</file>